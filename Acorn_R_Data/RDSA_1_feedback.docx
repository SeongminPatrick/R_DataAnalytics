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AF" w:rsidRPr="0043606E" w:rsidRDefault="00E732AF" w:rsidP="00782917">
      <w:pPr>
        <w:rPr>
          <w:b/>
          <w:sz w:val="40"/>
          <w:szCs w:val="40"/>
        </w:rPr>
      </w:pPr>
      <w:r w:rsidRPr="0043606E">
        <w:rPr>
          <w:rFonts w:hint="eastAsia"/>
          <w:b/>
          <w:sz w:val="40"/>
          <w:szCs w:val="40"/>
        </w:rPr>
        <w:t>R 데이터 구조와 알고리즘</w:t>
      </w:r>
    </w:p>
    <w:p w:rsidR="00E732AF" w:rsidRPr="0043606E" w:rsidRDefault="00E732AF" w:rsidP="00C20012">
      <w:pPr>
        <w:jc w:val="left"/>
        <w:rPr>
          <w:sz w:val="20"/>
          <w:szCs w:val="20"/>
        </w:rPr>
      </w:pPr>
    </w:p>
    <w:p w:rsidR="00782917" w:rsidRPr="0043606E" w:rsidRDefault="00782917" w:rsidP="00C20012">
      <w:pPr>
        <w:jc w:val="left"/>
        <w:rPr>
          <w:sz w:val="20"/>
          <w:szCs w:val="20"/>
        </w:rPr>
      </w:pPr>
    </w:p>
    <w:p w:rsidR="00A93476" w:rsidRPr="0043606E" w:rsidRDefault="00A9347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효율적인 데이터 구조와 알고리즘으로 애플리케이션의 속도와 성능을 높이자.</w:t>
      </w:r>
    </w:p>
    <w:p w:rsidR="00E820E2" w:rsidRPr="0043606E" w:rsidRDefault="00E820E2" w:rsidP="00C20012">
      <w:pPr>
        <w:jc w:val="left"/>
        <w:rPr>
          <w:sz w:val="20"/>
          <w:szCs w:val="20"/>
        </w:rPr>
      </w:pPr>
    </w:p>
    <w:p w:rsidR="000F67B5" w:rsidRPr="0043606E" w:rsidRDefault="000F67B5" w:rsidP="00C20012">
      <w:pPr>
        <w:jc w:val="left"/>
        <w:rPr>
          <w:sz w:val="20"/>
          <w:szCs w:val="20"/>
        </w:rPr>
      </w:pPr>
    </w:p>
    <w:p w:rsidR="000F67B5" w:rsidRPr="0043606E" w:rsidRDefault="000F67B5" w:rsidP="00C20012">
      <w:pPr>
        <w:jc w:val="left"/>
        <w:rPr>
          <w:sz w:val="20"/>
          <w:szCs w:val="20"/>
        </w:rPr>
      </w:pPr>
    </w:p>
    <w:p w:rsidR="00D61CB3" w:rsidRPr="0043606E" w:rsidRDefault="00D61CB3" w:rsidP="00C20012">
      <w:pPr>
        <w:jc w:val="left"/>
        <w:rPr>
          <w:sz w:val="20"/>
          <w:szCs w:val="20"/>
        </w:rPr>
      </w:pPr>
    </w:p>
    <w:p w:rsidR="0032725B" w:rsidRPr="0043606E" w:rsidRDefault="0032725B" w:rsidP="00C20012">
      <w:pPr>
        <w:jc w:val="left"/>
        <w:rPr>
          <w:sz w:val="20"/>
          <w:szCs w:val="20"/>
        </w:rPr>
      </w:pPr>
    </w:p>
    <w:p w:rsidR="00F06867" w:rsidRPr="0043606E" w:rsidRDefault="00F06867" w:rsidP="00E411A1">
      <w:pPr>
        <w:rPr>
          <w:b/>
          <w:sz w:val="32"/>
          <w:szCs w:val="32"/>
        </w:rPr>
      </w:pPr>
      <w:r w:rsidRPr="0043606E">
        <w:rPr>
          <w:rFonts w:hint="eastAsia"/>
          <w:b/>
          <w:sz w:val="32"/>
          <w:szCs w:val="32"/>
        </w:rPr>
        <w:t>저자 소개</w:t>
      </w:r>
    </w:p>
    <w:p w:rsidR="00E820E2" w:rsidRPr="0043606E" w:rsidRDefault="00E820E2" w:rsidP="00C20012">
      <w:pPr>
        <w:jc w:val="left"/>
        <w:rPr>
          <w:sz w:val="20"/>
          <w:szCs w:val="20"/>
        </w:rPr>
      </w:pPr>
    </w:p>
    <w:p w:rsidR="000F67B5" w:rsidRPr="0043606E" w:rsidRDefault="008718A7" w:rsidP="00C20012">
      <w:pPr>
        <w:jc w:val="left"/>
        <w:rPr>
          <w:sz w:val="20"/>
          <w:szCs w:val="20"/>
        </w:rPr>
      </w:pPr>
      <w:ins w:id="0" w:author="you" w:date="2016-12-12T17:47:00Z">
        <w:r>
          <w:rPr>
            <w:rFonts w:hint="eastAsia"/>
            <w:sz w:val="20"/>
            <w:szCs w:val="20"/>
          </w:rPr>
          <w:t xml:space="preserve">PKS </w:t>
        </w:r>
        <w:proofErr w:type="spellStart"/>
        <w:r>
          <w:rPr>
            <w:rFonts w:hint="eastAsia"/>
            <w:sz w:val="20"/>
            <w:szCs w:val="20"/>
          </w:rPr>
          <w:t>프라카시</w:t>
        </w:r>
        <w:proofErr w:type="spellEnd"/>
        <w:r>
          <w:rPr>
            <w:rFonts w:hint="eastAsia"/>
            <w:sz w:val="20"/>
            <w:szCs w:val="20"/>
          </w:rPr>
          <w:t>(</w:t>
        </w:r>
        <w:r w:rsidRPr="0043606E">
          <w:rPr>
            <w:sz w:val="20"/>
            <w:szCs w:val="20"/>
          </w:rPr>
          <w:t xml:space="preserve">PKS </w:t>
        </w:r>
        <w:proofErr w:type="spellStart"/>
        <w:r w:rsidRPr="0043606E">
          <w:rPr>
            <w:sz w:val="20"/>
            <w:szCs w:val="20"/>
          </w:rPr>
          <w:t>Prakash</w:t>
        </w:r>
        <w:proofErr w:type="spellEnd"/>
        <w:r>
          <w:rPr>
            <w:rFonts w:hint="eastAsia"/>
            <w:sz w:val="20"/>
            <w:szCs w:val="20"/>
          </w:rPr>
          <w:t>)</w:t>
        </w:r>
      </w:ins>
    </w:p>
    <w:p w:rsidR="00AB64FE" w:rsidRPr="0043606E" w:rsidRDefault="00F06867" w:rsidP="00C20012">
      <w:pPr>
        <w:jc w:val="left"/>
        <w:rPr>
          <w:sz w:val="20"/>
          <w:szCs w:val="20"/>
        </w:rPr>
      </w:pPr>
      <w:del w:id="1" w:author="you" w:date="2016-12-12T17:48:00Z">
        <w:r w:rsidRPr="0043606E" w:rsidDel="008718A7">
          <w:rPr>
            <w:sz w:val="20"/>
            <w:szCs w:val="20"/>
          </w:rPr>
          <w:delText>PKS Prakash</w:delText>
        </w:r>
        <w:r w:rsidRPr="0043606E" w:rsidDel="008718A7">
          <w:rPr>
            <w:rFonts w:hint="eastAsia"/>
            <w:sz w:val="20"/>
            <w:szCs w:val="20"/>
          </w:rPr>
          <w:delText xml:space="preserve"> 박사는 </w:delText>
        </w:r>
      </w:del>
      <w:r w:rsidRPr="0043606E">
        <w:rPr>
          <w:rFonts w:hint="eastAsia"/>
          <w:sz w:val="20"/>
          <w:szCs w:val="20"/>
        </w:rPr>
        <w:t xml:space="preserve">미국 위스콘신 </w:t>
      </w:r>
      <w:proofErr w:type="spellStart"/>
      <w:r w:rsidRPr="0043606E">
        <w:rPr>
          <w:rFonts w:hint="eastAsia"/>
          <w:sz w:val="20"/>
          <w:szCs w:val="20"/>
        </w:rPr>
        <w:t>메디슨</w:t>
      </w:r>
      <w:proofErr w:type="spellEnd"/>
      <w:r w:rsidRPr="0043606E">
        <w:rPr>
          <w:rFonts w:hint="eastAsia"/>
          <w:sz w:val="20"/>
          <w:szCs w:val="20"/>
        </w:rPr>
        <w:t xml:space="preserve"> 대학에서 산업 </w:t>
      </w:r>
      <w:r w:rsidR="00E06ACC" w:rsidRPr="0043606E">
        <w:rPr>
          <w:rFonts w:hint="eastAsia"/>
          <w:sz w:val="20"/>
          <w:szCs w:val="20"/>
        </w:rPr>
        <w:t xml:space="preserve">및 </w:t>
      </w:r>
      <w:r w:rsidRPr="0043606E">
        <w:rPr>
          <w:rFonts w:hint="eastAsia"/>
          <w:sz w:val="20"/>
          <w:szCs w:val="20"/>
        </w:rPr>
        <w:t xml:space="preserve">시스템 엔지니어링으로 </w:t>
      </w:r>
      <w:r w:rsidR="000F67B5" w:rsidRPr="0043606E">
        <w:rPr>
          <w:rFonts w:hint="eastAsia"/>
          <w:sz w:val="20"/>
          <w:szCs w:val="20"/>
        </w:rPr>
        <w:t>박사학위를 받았다</w:t>
      </w:r>
      <w:r w:rsidRPr="0043606E">
        <w:rPr>
          <w:rFonts w:hint="eastAsia"/>
          <w:sz w:val="20"/>
          <w:szCs w:val="20"/>
        </w:rPr>
        <w:t xml:space="preserve">. 그리고 영국 </w:t>
      </w:r>
      <w:proofErr w:type="spellStart"/>
      <w:r w:rsidRPr="0043606E">
        <w:rPr>
          <w:rFonts w:hint="eastAsia"/>
          <w:sz w:val="20"/>
          <w:szCs w:val="20"/>
        </w:rPr>
        <w:t>워릭</w:t>
      </w:r>
      <w:proofErr w:type="spellEnd"/>
      <w:r w:rsidRPr="0043606E">
        <w:rPr>
          <w:rFonts w:hint="eastAsia"/>
          <w:sz w:val="20"/>
          <w:szCs w:val="20"/>
        </w:rPr>
        <w:t xml:space="preserve"> 대학교에서 </w:t>
      </w:r>
      <w:proofErr w:type="spellStart"/>
      <w:r w:rsidRPr="0043606E">
        <w:rPr>
          <w:rFonts w:hint="eastAsia"/>
          <w:sz w:val="20"/>
          <w:szCs w:val="20"/>
        </w:rPr>
        <w:t>두번째</w:t>
      </w:r>
      <w:proofErr w:type="spellEnd"/>
      <w:r w:rsidRPr="0043606E">
        <w:rPr>
          <w:rFonts w:hint="eastAsia"/>
          <w:sz w:val="20"/>
          <w:szCs w:val="20"/>
        </w:rPr>
        <w:t xml:space="preserve"> 공학박사 학위를 받았다. 그는 </w:t>
      </w:r>
      <w:proofErr w:type="spellStart"/>
      <w:r w:rsidRPr="0043606E">
        <w:rPr>
          <w:rFonts w:hint="eastAsia"/>
          <w:sz w:val="20"/>
          <w:szCs w:val="20"/>
        </w:rPr>
        <w:t>헬스케어</w:t>
      </w:r>
      <w:proofErr w:type="spellEnd"/>
      <w:r w:rsidRPr="0043606E">
        <w:rPr>
          <w:rFonts w:hint="eastAsia"/>
          <w:sz w:val="20"/>
          <w:szCs w:val="20"/>
        </w:rPr>
        <w:t xml:space="preserve">, 제조업, </w:t>
      </w:r>
      <w:proofErr w:type="spellStart"/>
      <w:r w:rsidRPr="0043606E">
        <w:rPr>
          <w:rFonts w:hint="eastAsia"/>
          <w:sz w:val="20"/>
          <w:szCs w:val="20"/>
        </w:rPr>
        <w:t>제약업</w:t>
      </w:r>
      <w:proofErr w:type="spellEnd"/>
      <w:r w:rsidRPr="0043606E">
        <w:rPr>
          <w:rFonts w:hint="eastAsia"/>
          <w:sz w:val="20"/>
          <w:szCs w:val="20"/>
        </w:rPr>
        <w:t xml:space="preserve">, 그리고 전자상거래 분야 등 다양한 영역의 선두 기업에서 </w:t>
      </w:r>
      <w:r w:rsidR="00AB64FE" w:rsidRPr="0043606E">
        <w:rPr>
          <w:rFonts w:hint="eastAsia"/>
          <w:sz w:val="20"/>
          <w:szCs w:val="20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43606E">
        <w:rPr>
          <w:rFonts w:hint="eastAsia"/>
          <w:sz w:val="20"/>
          <w:szCs w:val="20"/>
        </w:rPr>
        <w:t>업무에</w:t>
      </w:r>
      <w:r w:rsidR="00D952E6" w:rsidRPr="0043606E">
        <w:rPr>
          <w:rFonts w:hint="eastAsia"/>
          <w:sz w:val="20"/>
          <w:szCs w:val="20"/>
        </w:rPr>
        <w:t xml:space="preserve"> </w:t>
      </w:r>
      <w:r w:rsidR="00AB64FE" w:rsidRPr="0043606E">
        <w:rPr>
          <w:rFonts w:hint="eastAsia"/>
          <w:sz w:val="20"/>
          <w:szCs w:val="20"/>
        </w:rPr>
        <w:t xml:space="preserve">데이터 </w:t>
      </w:r>
      <w:r w:rsidR="00CB7D64" w:rsidRPr="0043606E">
        <w:rPr>
          <w:rFonts w:hint="eastAsia"/>
          <w:sz w:val="20"/>
          <w:szCs w:val="20"/>
        </w:rPr>
        <w:t>과학자로</w:t>
      </w:r>
      <w:r w:rsidR="00AB64FE" w:rsidRPr="0043606E">
        <w:rPr>
          <w:rFonts w:hint="eastAsia"/>
          <w:sz w:val="20"/>
          <w:szCs w:val="20"/>
        </w:rPr>
        <w:t xml:space="preserve"> 일해왔다. 현재 그는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 이라는 기업에서 부사장 및 실무 책임자로 일하고 있다.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은 세계에서 가장 큰 판타지 크리켓, 축구, </w:t>
      </w:r>
      <w:proofErr w:type="spellStart"/>
      <w:r w:rsidR="00AB64FE" w:rsidRPr="0043606E">
        <w:rPr>
          <w:rFonts w:hint="eastAsia"/>
          <w:sz w:val="20"/>
          <w:szCs w:val="20"/>
        </w:rPr>
        <w:t>카바디</w:t>
      </w:r>
      <w:proofErr w:type="spellEnd"/>
      <w:r w:rsidR="00AB64FE" w:rsidRPr="0043606E">
        <w:rPr>
          <w:rFonts w:hint="eastAsia"/>
          <w:sz w:val="20"/>
          <w:szCs w:val="20"/>
        </w:rPr>
        <w:t xml:space="preserve"> 게임을 제공하는 기업이다. </w:t>
      </w:r>
      <w:r w:rsidR="00B421DD" w:rsidRPr="0043606E">
        <w:rPr>
          <w:rFonts w:hint="eastAsia"/>
          <w:sz w:val="20"/>
          <w:szCs w:val="20"/>
        </w:rPr>
        <w:t xml:space="preserve">그는 제조업과 </w:t>
      </w:r>
      <w:proofErr w:type="spellStart"/>
      <w:r w:rsidR="00B421DD" w:rsidRPr="0043606E">
        <w:rPr>
          <w:rFonts w:hint="eastAsia"/>
          <w:sz w:val="20"/>
          <w:szCs w:val="20"/>
        </w:rPr>
        <w:t>헬스케어</w:t>
      </w:r>
      <w:proofErr w:type="spellEnd"/>
      <w:r w:rsidR="00B421DD" w:rsidRPr="0043606E">
        <w:rPr>
          <w:rFonts w:hint="eastAsia"/>
          <w:sz w:val="20"/>
          <w:szCs w:val="20"/>
        </w:rPr>
        <w:t xml:space="preserve"> 분야에서 </w:t>
      </w:r>
      <w:r w:rsidR="002730B9" w:rsidRPr="0043606E">
        <w:rPr>
          <w:rFonts w:hint="eastAsia"/>
          <w:sz w:val="20"/>
          <w:szCs w:val="20"/>
        </w:rPr>
        <w:t>경영 효율성</w:t>
      </w:r>
      <w:r w:rsidR="00D93E56" w:rsidRPr="0043606E">
        <w:rPr>
          <w:rFonts w:hint="eastAsia"/>
          <w:sz w:val="20"/>
          <w:szCs w:val="20"/>
        </w:rPr>
        <w:t xml:space="preserve"> 향상을 위한</w:t>
      </w:r>
      <w:r w:rsidR="002730B9" w:rsidRPr="0043606E">
        <w:rPr>
          <w:rFonts w:hint="eastAsia"/>
          <w:sz w:val="20"/>
          <w:szCs w:val="20"/>
        </w:rPr>
        <w:t xml:space="preserve"> </w:t>
      </w:r>
      <w:r w:rsidR="00B421DD" w:rsidRPr="0043606E">
        <w:rPr>
          <w:rFonts w:hint="eastAsia"/>
          <w:sz w:val="20"/>
          <w:szCs w:val="20"/>
        </w:rPr>
        <w:t xml:space="preserve">연구 및 관리, </w:t>
      </w:r>
      <w:r w:rsidR="00D93E56" w:rsidRPr="0043606E">
        <w:rPr>
          <w:rFonts w:hint="eastAsia"/>
          <w:sz w:val="20"/>
          <w:szCs w:val="20"/>
        </w:rPr>
        <w:t xml:space="preserve">소프트웨어 도구, 그리고 </w:t>
      </w:r>
      <w:r w:rsidR="00B421DD" w:rsidRPr="0043606E">
        <w:rPr>
          <w:rFonts w:hint="eastAsia"/>
          <w:sz w:val="20"/>
          <w:szCs w:val="20"/>
        </w:rPr>
        <w:t xml:space="preserve">고급 알고리즘에 대한 글을 </w:t>
      </w:r>
      <w:r w:rsidR="00B421DD" w:rsidRPr="0043606E">
        <w:rPr>
          <w:sz w:val="20"/>
          <w:szCs w:val="20"/>
        </w:rPr>
        <w:t>IEEE-Trans, EJOR, IJPR</w:t>
      </w:r>
      <w:r w:rsidR="00B421DD" w:rsidRPr="0043606E">
        <w:rPr>
          <w:rFonts w:hint="eastAsia"/>
          <w:sz w:val="20"/>
          <w:szCs w:val="20"/>
        </w:rPr>
        <w:t xml:space="preserve"> 같은 주요 저널에 </w:t>
      </w:r>
      <w:r w:rsidR="00191955" w:rsidRPr="0043606E">
        <w:rPr>
          <w:rFonts w:hint="eastAsia"/>
          <w:sz w:val="20"/>
          <w:szCs w:val="20"/>
        </w:rPr>
        <w:t xml:space="preserve">폭넓게 </w:t>
      </w:r>
      <w:r w:rsidR="00B421DD" w:rsidRPr="0043606E">
        <w:rPr>
          <w:rFonts w:hint="eastAsia"/>
          <w:sz w:val="20"/>
          <w:szCs w:val="20"/>
        </w:rPr>
        <w:t xml:space="preserve">기고했다.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Evolutionary Computing in Advanced Manufacturing</w:t>
      </w:r>
      <w:r w:rsidR="00DC6ED8" w:rsidRPr="0043606E">
        <w:rPr>
          <w:sz w:val="20"/>
          <w:szCs w:val="20"/>
        </w:rPr>
        <w:t>”</w:t>
      </w:r>
      <w:r w:rsidR="00442BC8" w:rsidRPr="0043606E">
        <w:rPr>
          <w:rFonts w:hint="eastAsia"/>
          <w:sz w:val="20"/>
          <w:szCs w:val="20"/>
        </w:rPr>
        <w:t>의 한 장(</w:t>
      </w:r>
      <w:r w:rsidR="00442BC8" w:rsidRPr="0043606E">
        <w:rPr>
          <w:sz w:val="20"/>
          <w:szCs w:val="20"/>
        </w:rPr>
        <w:t>chapter</w:t>
      </w:r>
      <w:r w:rsidR="00442BC8" w:rsidRPr="0043606E">
        <w:rPr>
          <w:rFonts w:hint="eastAsia"/>
          <w:sz w:val="20"/>
          <w:szCs w:val="20"/>
        </w:rPr>
        <w:t xml:space="preserve">)을 쓴 </w:t>
      </w:r>
      <w:r w:rsidR="00DC6ED8" w:rsidRPr="0043606E">
        <w:rPr>
          <w:rFonts w:hint="eastAsia"/>
          <w:sz w:val="20"/>
          <w:szCs w:val="20"/>
        </w:rPr>
        <w:t>공동저</w:t>
      </w:r>
      <w:r w:rsidR="00442BC8" w:rsidRPr="0043606E">
        <w:rPr>
          <w:rFonts w:hint="eastAsia"/>
          <w:sz w:val="20"/>
          <w:szCs w:val="20"/>
        </w:rPr>
        <w:t>자이며</w:t>
      </w:r>
      <w:r w:rsidR="00DC6ED8" w:rsidRPr="0043606E">
        <w:rPr>
          <w:rFonts w:hint="eastAsia"/>
          <w:sz w:val="20"/>
          <w:szCs w:val="20"/>
        </w:rPr>
        <w:t xml:space="preserve">,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Intelligent Approaches to Complex Systems</w:t>
      </w:r>
      <w:r w:rsidR="00DC6ED8" w:rsidRPr="0043606E">
        <w:rPr>
          <w:sz w:val="20"/>
          <w:szCs w:val="20"/>
        </w:rPr>
        <w:t>”</w:t>
      </w:r>
      <w:r w:rsidR="00DC6ED8" w:rsidRPr="0043606E">
        <w:rPr>
          <w:rFonts w:hint="eastAsia"/>
          <w:sz w:val="20"/>
          <w:szCs w:val="20"/>
        </w:rPr>
        <w:t>을</w:t>
      </w:r>
      <w:r w:rsidR="00442BC8" w:rsidRPr="0043606E">
        <w:rPr>
          <w:rFonts w:hint="eastAsia"/>
          <w:sz w:val="20"/>
          <w:szCs w:val="20"/>
        </w:rPr>
        <w:t xml:space="preserve"> </w:t>
      </w:r>
      <w:r w:rsidR="00DC6ED8" w:rsidRPr="0043606E">
        <w:rPr>
          <w:rFonts w:hint="eastAsia"/>
          <w:sz w:val="20"/>
          <w:szCs w:val="20"/>
        </w:rPr>
        <w:t>편집했</w:t>
      </w:r>
      <w:r w:rsidR="00442BC8" w:rsidRPr="0043606E">
        <w:rPr>
          <w:rFonts w:hint="eastAsia"/>
          <w:sz w:val="20"/>
          <w:szCs w:val="20"/>
        </w:rPr>
        <w:t>다.</w:t>
      </w:r>
    </w:p>
    <w:p w:rsidR="00B421DD" w:rsidRDefault="00B421DD" w:rsidP="00C20012">
      <w:pPr>
        <w:jc w:val="left"/>
        <w:rPr>
          <w:ins w:id="2" w:author="you" w:date="2016-12-12T17:47:00Z"/>
          <w:rFonts w:hint="eastAsia"/>
          <w:sz w:val="20"/>
          <w:szCs w:val="20"/>
        </w:rPr>
      </w:pPr>
    </w:p>
    <w:p w:rsidR="008718A7" w:rsidRPr="0043606E" w:rsidRDefault="008718A7" w:rsidP="00C20012">
      <w:pPr>
        <w:jc w:val="left"/>
        <w:rPr>
          <w:sz w:val="20"/>
          <w:szCs w:val="20"/>
        </w:rPr>
      </w:pPr>
      <w:proofErr w:type="spellStart"/>
      <w:ins w:id="3" w:author="you" w:date="2016-12-12T17:47:00Z">
        <w:r>
          <w:rPr>
            <w:rFonts w:hint="eastAsia"/>
            <w:sz w:val="20"/>
            <w:szCs w:val="20"/>
          </w:rPr>
          <w:t>아슈튜니</w:t>
        </w:r>
        <w:proofErr w:type="spellEnd"/>
        <w:r>
          <w:rPr>
            <w:rFonts w:hint="eastAsia"/>
            <w:sz w:val="20"/>
            <w:szCs w:val="20"/>
          </w:rPr>
          <w:t xml:space="preserve"> </w:t>
        </w:r>
      </w:ins>
      <w:proofErr w:type="spellStart"/>
      <w:ins w:id="4" w:author="you" w:date="2016-12-12T17:48:00Z">
        <w:r>
          <w:rPr>
            <w:rFonts w:hint="eastAsia"/>
            <w:sz w:val="20"/>
            <w:szCs w:val="20"/>
          </w:rPr>
          <w:t>스리</w:t>
        </w:r>
        <w:proofErr w:type="spellEnd"/>
        <w:r>
          <w:rPr>
            <w:rFonts w:hint="eastAsia"/>
            <w:sz w:val="20"/>
            <w:szCs w:val="20"/>
          </w:rPr>
          <w:t xml:space="preserve"> 크리슈나 </w:t>
        </w:r>
        <w:proofErr w:type="spellStart"/>
        <w:r>
          <w:rPr>
            <w:rFonts w:hint="eastAsia"/>
            <w:sz w:val="20"/>
            <w:szCs w:val="20"/>
          </w:rPr>
          <w:t>라오</w:t>
        </w:r>
        <w:proofErr w:type="spellEnd"/>
        <w:r>
          <w:rPr>
            <w:rFonts w:hint="eastAsia"/>
            <w:sz w:val="20"/>
            <w:szCs w:val="20"/>
          </w:rPr>
          <w:t>(</w:t>
        </w:r>
        <w:proofErr w:type="spellStart"/>
        <w:r w:rsidRPr="0043606E">
          <w:rPr>
            <w:sz w:val="20"/>
            <w:szCs w:val="20"/>
          </w:rPr>
          <w:t>Achyutuni</w:t>
        </w:r>
        <w:proofErr w:type="spellEnd"/>
        <w:r w:rsidRPr="0043606E">
          <w:rPr>
            <w:sz w:val="20"/>
            <w:szCs w:val="20"/>
          </w:rPr>
          <w:t xml:space="preserve"> Sri Krishna </w:t>
        </w:r>
        <w:proofErr w:type="spellStart"/>
        <w:r w:rsidRPr="0043606E">
          <w:rPr>
            <w:sz w:val="20"/>
            <w:szCs w:val="20"/>
          </w:rPr>
          <w:t>Rao</w:t>
        </w:r>
        <w:proofErr w:type="spellEnd"/>
        <w:r>
          <w:rPr>
            <w:rFonts w:hint="eastAsia"/>
            <w:sz w:val="20"/>
            <w:szCs w:val="20"/>
          </w:rPr>
          <w:t>)</w:t>
        </w:r>
      </w:ins>
    </w:p>
    <w:p w:rsidR="00A06DCD" w:rsidRPr="0043606E" w:rsidRDefault="00A06DCD" w:rsidP="00C20012">
      <w:pPr>
        <w:jc w:val="left"/>
        <w:rPr>
          <w:sz w:val="20"/>
          <w:szCs w:val="20"/>
        </w:rPr>
      </w:pPr>
      <w:del w:id="5" w:author="you" w:date="2016-12-12T17:48:00Z">
        <w:r w:rsidRPr="0043606E" w:rsidDel="008718A7">
          <w:rPr>
            <w:sz w:val="20"/>
            <w:szCs w:val="20"/>
          </w:rPr>
          <w:delText>Achyutuni Sri Krishna Rao</w:delText>
        </w:r>
        <w:r w:rsidRPr="0043606E" w:rsidDel="008718A7">
          <w:rPr>
            <w:rFonts w:hint="eastAsia"/>
            <w:sz w:val="20"/>
            <w:szCs w:val="20"/>
          </w:rPr>
          <w:delText xml:space="preserve">는 </w:delText>
        </w:r>
      </w:del>
      <w:r w:rsidRPr="0043606E">
        <w:rPr>
          <w:rFonts w:hint="eastAsia"/>
          <w:sz w:val="20"/>
          <w:szCs w:val="20"/>
        </w:rPr>
        <w:t>싱가포르의 국립대학에서 기업 비즈니스 분석(데이터 과학)</w:t>
      </w:r>
      <w:r w:rsidR="003432B2" w:rsidRPr="0043606E">
        <w:rPr>
          <w:rFonts w:hint="eastAsia"/>
          <w:sz w:val="20"/>
          <w:szCs w:val="20"/>
        </w:rPr>
        <w:t xml:space="preserve">으로 </w:t>
      </w:r>
      <w:r w:rsidR="00BB5FCC" w:rsidRPr="0043606E">
        <w:rPr>
          <w:rFonts w:hint="eastAsia"/>
          <w:sz w:val="20"/>
          <w:szCs w:val="20"/>
        </w:rPr>
        <w:t xml:space="preserve">석사 </w:t>
      </w:r>
      <w:r w:rsidR="003432B2" w:rsidRPr="0043606E">
        <w:rPr>
          <w:rFonts w:hint="eastAsia"/>
          <w:sz w:val="20"/>
          <w:szCs w:val="20"/>
        </w:rPr>
        <w:t>학위를</w:t>
      </w:r>
      <w:r w:rsidR="00EE5EA9" w:rsidRPr="0043606E">
        <w:rPr>
          <w:rFonts w:hint="eastAsia"/>
          <w:sz w:val="20"/>
          <w:szCs w:val="20"/>
        </w:rPr>
        <w:t xml:space="preserve"> </w:t>
      </w:r>
      <w:r w:rsidR="003432B2" w:rsidRPr="0043606E">
        <w:rPr>
          <w:rFonts w:hint="eastAsia"/>
          <w:sz w:val="20"/>
          <w:szCs w:val="20"/>
        </w:rPr>
        <w:t xml:space="preserve">받았다. 그는 데이터 과학자로서 제조업, </w:t>
      </w:r>
      <w:proofErr w:type="spellStart"/>
      <w:r w:rsidR="003432B2" w:rsidRPr="0043606E">
        <w:rPr>
          <w:rFonts w:hint="eastAsia"/>
          <w:sz w:val="20"/>
          <w:szCs w:val="20"/>
        </w:rPr>
        <w:t>헬스케어</w:t>
      </w:r>
      <w:proofErr w:type="spellEnd"/>
      <w:r w:rsidR="003432B2" w:rsidRPr="0043606E">
        <w:rPr>
          <w:rFonts w:hint="eastAsia"/>
          <w:sz w:val="20"/>
          <w:szCs w:val="20"/>
        </w:rPr>
        <w:t xml:space="preserve"> 및 </w:t>
      </w:r>
      <w:proofErr w:type="spellStart"/>
      <w:r w:rsidR="003432B2" w:rsidRPr="0043606E">
        <w:rPr>
          <w:rFonts w:hint="eastAsia"/>
          <w:sz w:val="20"/>
          <w:szCs w:val="20"/>
        </w:rPr>
        <w:t>제약업</w:t>
      </w:r>
      <w:proofErr w:type="spellEnd"/>
      <w:r w:rsidR="003432B2" w:rsidRPr="0043606E">
        <w:rPr>
          <w:rFonts w:hint="eastAsia"/>
          <w:sz w:val="20"/>
          <w:szCs w:val="20"/>
        </w:rPr>
        <w:t xml:space="preserve"> 분야에서 일했다. </w:t>
      </w:r>
      <w:proofErr w:type="spellStart"/>
      <w:r w:rsidR="003432B2" w:rsidRPr="0043606E">
        <w:rPr>
          <w:sz w:val="20"/>
          <w:szCs w:val="20"/>
        </w:rPr>
        <w:t>Rao</w:t>
      </w:r>
      <w:proofErr w:type="spellEnd"/>
      <w:r w:rsidR="003432B2" w:rsidRPr="0043606E">
        <w:rPr>
          <w:rFonts w:hint="eastAsia"/>
          <w:sz w:val="20"/>
          <w:szCs w:val="20"/>
        </w:rPr>
        <w:t xml:space="preserve">는 </w:t>
      </w:r>
      <w:r w:rsidR="003432B2" w:rsidRPr="0043606E">
        <w:rPr>
          <w:sz w:val="20"/>
          <w:szCs w:val="20"/>
        </w:rPr>
        <w:t>R</w:t>
      </w:r>
      <w:r w:rsidR="003432B2" w:rsidRPr="0043606E">
        <w:rPr>
          <w:rFonts w:hint="eastAsia"/>
          <w:sz w:val="20"/>
          <w:szCs w:val="20"/>
        </w:rPr>
        <w:t xml:space="preserve">의 열렬한 지지자이며, 오픈 소스 커뮤니티에서 기여하기를 좋아한다. 그는 </w:t>
      </w:r>
      <w:r w:rsidR="00BB5FCC" w:rsidRPr="0043606E">
        <w:rPr>
          <w:rFonts w:hint="eastAsia"/>
          <w:sz w:val="20"/>
          <w:szCs w:val="20"/>
        </w:rPr>
        <w:t xml:space="preserve">프리랜서로서, </w:t>
      </w:r>
      <w:r w:rsidR="003432B2" w:rsidRPr="0043606E">
        <w:rPr>
          <w:rFonts w:hint="eastAsia"/>
          <w:sz w:val="20"/>
          <w:szCs w:val="20"/>
        </w:rPr>
        <w:t xml:space="preserve">기술 </w:t>
      </w:r>
      <w:proofErr w:type="spellStart"/>
      <w:r w:rsidR="003432B2" w:rsidRPr="0043606E">
        <w:rPr>
          <w:rFonts w:hint="eastAsia"/>
          <w:sz w:val="20"/>
          <w:szCs w:val="20"/>
        </w:rPr>
        <w:t>블로그</w:t>
      </w:r>
      <w:proofErr w:type="spellEnd"/>
      <w:r w:rsidR="003432B2" w:rsidRPr="0043606E">
        <w:rPr>
          <w:rFonts w:hint="eastAsia"/>
          <w:sz w:val="20"/>
          <w:szCs w:val="20"/>
        </w:rPr>
        <w:t>(</w:t>
      </w:r>
      <w:r w:rsidR="003432B2" w:rsidRPr="0043606E">
        <w:rPr>
          <w:sz w:val="20"/>
          <w:szCs w:val="20"/>
        </w:rPr>
        <w:t>http://rcodeeasy.blogspot.com</w:t>
      </w:r>
      <w:r w:rsidR="003432B2" w:rsidRPr="0043606E">
        <w:rPr>
          <w:rFonts w:hint="eastAsia"/>
          <w:sz w:val="20"/>
          <w:szCs w:val="20"/>
        </w:rPr>
        <w:t>)</w:t>
      </w:r>
      <w:r w:rsidR="00BB5FCC" w:rsidRPr="0043606E">
        <w:rPr>
          <w:rFonts w:hint="eastAsia"/>
          <w:sz w:val="20"/>
          <w:szCs w:val="20"/>
        </w:rPr>
        <w:t>로</w:t>
      </w:r>
      <w:r w:rsidR="003432B2" w:rsidRPr="0043606E">
        <w:rPr>
          <w:rFonts w:hint="eastAsia"/>
          <w:sz w:val="20"/>
          <w:szCs w:val="20"/>
        </w:rPr>
        <w:t xml:space="preserve">, </w:t>
      </w:r>
      <w:r w:rsidR="00BB5FCC" w:rsidRPr="0043606E">
        <w:rPr>
          <w:rFonts w:hint="eastAsia"/>
          <w:sz w:val="20"/>
          <w:szCs w:val="20"/>
        </w:rPr>
        <w:t>그리고 마라톤으로 그의 열정을 보여주고 있다</w:t>
      </w:r>
      <w:r w:rsidR="003432B2" w:rsidRPr="0043606E">
        <w:rPr>
          <w:rFonts w:hint="eastAsia"/>
          <w:sz w:val="20"/>
          <w:szCs w:val="20"/>
        </w:rPr>
        <w:t>. 현재 그는 선두적인 컨설팅 회사에서 데이터 과학 컨설턴트로 활동하고 있다.</w:t>
      </w:r>
    </w:p>
    <w:p w:rsidR="00F06867" w:rsidRPr="0043606E" w:rsidRDefault="00F06867" w:rsidP="00C20012">
      <w:pPr>
        <w:jc w:val="left"/>
        <w:rPr>
          <w:sz w:val="20"/>
          <w:szCs w:val="20"/>
        </w:rPr>
      </w:pPr>
    </w:p>
    <w:p w:rsidR="00D61CB3" w:rsidRPr="0043606E" w:rsidRDefault="00D61CB3" w:rsidP="00C20012">
      <w:pPr>
        <w:jc w:val="left"/>
        <w:rPr>
          <w:sz w:val="20"/>
          <w:szCs w:val="20"/>
        </w:rPr>
      </w:pPr>
    </w:p>
    <w:p w:rsidR="003B713D" w:rsidRPr="0043606E" w:rsidRDefault="003B713D" w:rsidP="00C20012">
      <w:pPr>
        <w:jc w:val="left"/>
        <w:rPr>
          <w:sz w:val="20"/>
          <w:szCs w:val="20"/>
        </w:rPr>
      </w:pPr>
    </w:p>
    <w:p w:rsidR="00F06867" w:rsidRPr="0043606E" w:rsidRDefault="00F06867" w:rsidP="00C20012">
      <w:pPr>
        <w:jc w:val="left"/>
        <w:rPr>
          <w:sz w:val="20"/>
          <w:szCs w:val="20"/>
        </w:rPr>
      </w:pPr>
    </w:p>
    <w:p w:rsidR="00BE3046" w:rsidRPr="0043606E" w:rsidRDefault="00BE3046" w:rsidP="00C20012">
      <w:pPr>
        <w:widowControl/>
        <w:wordWrap/>
        <w:autoSpaceDE/>
        <w:autoSpaceDN/>
        <w:spacing w:after="160"/>
        <w:jc w:val="left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:rsidR="006D3915" w:rsidRPr="0043606E" w:rsidRDefault="006D3915" w:rsidP="00CA18D0">
      <w:pPr>
        <w:pStyle w:val="a8"/>
      </w:pPr>
      <w:r w:rsidRPr="0043606E">
        <w:rPr>
          <w:rFonts w:hint="eastAsia"/>
        </w:rPr>
        <w:lastRenderedPageBreak/>
        <w:t>감사의 말</w:t>
      </w:r>
    </w:p>
    <w:p w:rsidR="006D3915" w:rsidRPr="0043606E" w:rsidRDefault="006D3915" w:rsidP="00C20012">
      <w:pPr>
        <w:jc w:val="left"/>
        <w:rPr>
          <w:sz w:val="20"/>
          <w:szCs w:val="20"/>
        </w:rPr>
      </w:pPr>
    </w:p>
    <w:p w:rsidR="000309E2" w:rsidRPr="0043606E" w:rsidRDefault="000309E2" w:rsidP="00C20012">
      <w:pPr>
        <w:jc w:val="left"/>
        <w:rPr>
          <w:sz w:val="20"/>
          <w:szCs w:val="20"/>
        </w:rPr>
      </w:pPr>
    </w:p>
    <w:p w:rsidR="006D3915" w:rsidRPr="0043606E" w:rsidRDefault="00BE12C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proofErr w:type="spellStart"/>
      <w:r w:rsidRPr="0043606E">
        <w:rPr>
          <w:sz w:val="20"/>
          <w:szCs w:val="20"/>
        </w:rPr>
        <w:t>Packt</w:t>
      </w:r>
      <w:proofErr w:type="spellEnd"/>
      <w:r w:rsidRPr="0043606E">
        <w:rPr>
          <w:rFonts w:hint="eastAsia"/>
          <w:sz w:val="20"/>
          <w:szCs w:val="20"/>
        </w:rPr>
        <w:t xml:space="preserve"> 출판의 모든 팀원들에게 가장 깊은 감사를 표시하고 싶다. 이 책은 </w:t>
      </w:r>
      <w:r w:rsidRPr="0043606E">
        <w:rPr>
          <w:sz w:val="20"/>
          <w:szCs w:val="20"/>
        </w:rPr>
        <w:t>Denim Pinto</w:t>
      </w:r>
      <w:r w:rsidRPr="0043606E">
        <w:rPr>
          <w:rFonts w:hint="eastAsia"/>
          <w:sz w:val="20"/>
          <w:szCs w:val="20"/>
        </w:rPr>
        <w:t xml:space="preserve">(원고 편집자)와 </w:t>
      </w:r>
      <w:r w:rsidR="007128D2" w:rsidRPr="0043606E">
        <w:rPr>
          <w:rFonts w:hint="eastAsia"/>
          <w:sz w:val="20"/>
          <w:szCs w:val="20"/>
        </w:rPr>
        <w:t xml:space="preserve">가진 초기 토론을 통해 아이디어가 생겼기 때문에 그에게 특별한 고마움을 </w:t>
      </w:r>
      <w:r w:rsidR="00C20012" w:rsidRPr="0043606E">
        <w:rPr>
          <w:rFonts w:hint="eastAsia"/>
          <w:sz w:val="20"/>
          <w:szCs w:val="20"/>
        </w:rPr>
        <w:t xml:space="preserve">전한다. 그가 없었다면 이 책은 절대로 나오지 않았을 것이다. 또한 이 책이 적절한 시기에 나오도록 힘써준 </w:t>
      </w:r>
      <w:proofErr w:type="spellStart"/>
      <w:r w:rsidR="00C20012" w:rsidRPr="0043606E">
        <w:rPr>
          <w:sz w:val="20"/>
          <w:szCs w:val="20"/>
        </w:rPr>
        <w:t>Pooja</w:t>
      </w:r>
      <w:proofErr w:type="spellEnd"/>
      <w:r w:rsidR="00C20012" w:rsidRPr="0043606E">
        <w:rPr>
          <w:sz w:val="20"/>
          <w:szCs w:val="20"/>
        </w:rPr>
        <w:t xml:space="preserve"> </w:t>
      </w:r>
      <w:proofErr w:type="spellStart"/>
      <w:r w:rsidR="00C20012" w:rsidRPr="0043606E">
        <w:rPr>
          <w:sz w:val="20"/>
          <w:szCs w:val="20"/>
        </w:rPr>
        <w:t>Mhapsekar</w:t>
      </w:r>
      <w:proofErr w:type="spellEnd"/>
      <w:r w:rsidR="00C20012" w:rsidRPr="0043606E">
        <w:rPr>
          <w:rFonts w:hint="eastAsia"/>
          <w:sz w:val="20"/>
          <w:szCs w:val="20"/>
        </w:rPr>
        <w:t>와</w:t>
      </w:r>
      <w:r w:rsidR="00C20012" w:rsidRPr="0043606E">
        <w:rPr>
          <w:sz w:val="20"/>
          <w:szCs w:val="20"/>
        </w:rPr>
        <w:t xml:space="preserve"> </w:t>
      </w:r>
      <w:proofErr w:type="spellStart"/>
      <w:r w:rsidR="00C20012" w:rsidRPr="0043606E">
        <w:rPr>
          <w:sz w:val="20"/>
          <w:szCs w:val="20"/>
        </w:rPr>
        <w:t>Siddhi</w:t>
      </w:r>
      <w:proofErr w:type="spellEnd"/>
      <w:r w:rsidR="00C20012" w:rsidRPr="0043606E">
        <w:rPr>
          <w:sz w:val="20"/>
          <w:szCs w:val="20"/>
        </w:rPr>
        <w:t xml:space="preserve"> </w:t>
      </w:r>
      <w:proofErr w:type="spellStart"/>
      <w:r w:rsidR="00C20012" w:rsidRPr="0043606E">
        <w:rPr>
          <w:sz w:val="20"/>
          <w:szCs w:val="20"/>
        </w:rPr>
        <w:t>Chavan</w:t>
      </w:r>
      <w:proofErr w:type="spellEnd"/>
      <w:r w:rsidR="00C20012" w:rsidRPr="0043606E">
        <w:rPr>
          <w:sz w:val="20"/>
          <w:szCs w:val="20"/>
        </w:rPr>
        <w:t>(</w:t>
      </w:r>
      <w:proofErr w:type="spellStart"/>
      <w:r w:rsidR="00C20012" w:rsidRPr="0043606E">
        <w:rPr>
          <w:rFonts w:hint="eastAsia"/>
          <w:sz w:val="20"/>
          <w:szCs w:val="20"/>
        </w:rPr>
        <w:t>컨텐츠</w:t>
      </w:r>
      <w:proofErr w:type="spellEnd"/>
      <w:r w:rsidR="00C20012" w:rsidRPr="0043606E">
        <w:rPr>
          <w:rFonts w:hint="eastAsia"/>
          <w:sz w:val="20"/>
          <w:szCs w:val="20"/>
        </w:rPr>
        <w:t xml:space="preserve">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 xml:space="preserve">, </w:t>
      </w:r>
      <w:r w:rsidR="00613402" w:rsidRPr="0043606E">
        <w:rPr>
          <w:rFonts w:hint="eastAsia"/>
          <w:sz w:val="20"/>
          <w:szCs w:val="20"/>
        </w:rPr>
        <w:t xml:space="preserve">그리고 </w:t>
      </w:r>
      <w:proofErr w:type="spellStart"/>
      <w:r w:rsidR="00C20012" w:rsidRPr="0043606E">
        <w:rPr>
          <w:sz w:val="20"/>
          <w:szCs w:val="20"/>
        </w:rPr>
        <w:t>Sunith</w:t>
      </w:r>
      <w:proofErr w:type="spellEnd"/>
      <w:r w:rsidR="00C20012" w:rsidRPr="0043606E">
        <w:rPr>
          <w:sz w:val="20"/>
          <w:szCs w:val="20"/>
        </w:rPr>
        <w:t xml:space="preserve"> </w:t>
      </w:r>
      <w:proofErr w:type="spellStart"/>
      <w:r w:rsidR="00C20012" w:rsidRPr="0043606E">
        <w:rPr>
          <w:sz w:val="20"/>
          <w:szCs w:val="20"/>
        </w:rPr>
        <w:t>Shetty</w:t>
      </w:r>
      <w:proofErr w:type="spellEnd"/>
      <w:r w:rsidR="00C20012" w:rsidRPr="0043606E">
        <w:rPr>
          <w:sz w:val="20"/>
          <w:szCs w:val="20"/>
        </w:rPr>
        <w:t>(</w:t>
      </w:r>
      <w:r w:rsidR="00C20012" w:rsidRPr="0043606E">
        <w:rPr>
          <w:rFonts w:hint="eastAsia"/>
          <w:sz w:val="20"/>
          <w:szCs w:val="20"/>
        </w:rPr>
        <w:t>기술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>에게도 감사를 표한다. 이 책의</w:t>
      </w:r>
      <w:r w:rsidR="00613402" w:rsidRPr="0043606E">
        <w:rPr>
          <w:rFonts w:hint="eastAsia"/>
          <w:sz w:val="20"/>
          <w:szCs w:val="20"/>
        </w:rPr>
        <w:t xml:space="preserve"> 품질이 좋아지도록 많은 피드백을 준 </w:t>
      </w:r>
      <w:proofErr w:type="spellStart"/>
      <w:r w:rsidR="00C20012" w:rsidRPr="0043606E">
        <w:rPr>
          <w:sz w:val="20"/>
          <w:szCs w:val="20"/>
        </w:rPr>
        <w:t>Vahid</w:t>
      </w:r>
      <w:proofErr w:type="spellEnd"/>
      <w:r w:rsidR="00C20012" w:rsidRPr="0043606E">
        <w:rPr>
          <w:sz w:val="20"/>
          <w:szCs w:val="20"/>
        </w:rPr>
        <w:t xml:space="preserve"> </w:t>
      </w:r>
      <w:proofErr w:type="spellStart"/>
      <w:r w:rsidR="00C20012" w:rsidRPr="0043606E">
        <w:rPr>
          <w:sz w:val="20"/>
          <w:szCs w:val="20"/>
        </w:rPr>
        <w:t>Mirjalili</w:t>
      </w:r>
      <w:proofErr w:type="spellEnd"/>
      <w:r w:rsidR="00C20012" w:rsidRPr="0043606E">
        <w:rPr>
          <w:sz w:val="20"/>
          <w:szCs w:val="20"/>
        </w:rPr>
        <w:t>(</w:t>
      </w:r>
      <w:r w:rsidR="00C20012" w:rsidRPr="0043606E">
        <w:rPr>
          <w:rFonts w:hint="eastAsia"/>
          <w:sz w:val="20"/>
          <w:szCs w:val="20"/>
        </w:rPr>
        <w:t>감수자</w:t>
      </w:r>
      <w:r w:rsidR="00C20012" w:rsidRPr="0043606E">
        <w:rPr>
          <w:sz w:val="20"/>
          <w:szCs w:val="20"/>
        </w:rPr>
        <w:t>)</w:t>
      </w:r>
      <w:r w:rsidR="00613402" w:rsidRPr="0043606E">
        <w:rPr>
          <w:rFonts w:hint="eastAsia"/>
          <w:sz w:val="20"/>
          <w:szCs w:val="20"/>
        </w:rPr>
        <w:t>에게도 감사의 말을 전하고 싶다.</w:t>
      </w:r>
    </w:p>
    <w:p w:rsidR="00BE12C7" w:rsidRPr="0043606E" w:rsidRDefault="00BE12C7" w:rsidP="00C20012">
      <w:pPr>
        <w:jc w:val="left"/>
        <w:rPr>
          <w:sz w:val="20"/>
          <w:szCs w:val="20"/>
        </w:rPr>
      </w:pPr>
    </w:p>
    <w:p w:rsidR="006D3915" w:rsidRPr="0043606E" w:rsidRDefault="006D3915" w:rsidP="00C20012">
      <w:pPr>
        <w:jc w:val="left"/>
        <w:rPr>
          <w:sz w:val="20"/>
          <w:szCs w:val="20"/>
        </w:rPr>
      </w:pPr>
    </w:p>
    <w:p w:rsidR="000309E2" w:rsidRPr="0043606E" w:rsidRDefault="000309E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A18D0">
      <w:pPr>
        <w:pStyle w:val="a8"/>
      </w:pPr>
      <w:r w:rsidRPr="0043606E">
        <w:rPr>
          <w:rFonts w:hint="eastAsia"/>
        </w:rPr>
        <w:t>감수자 소</w:t>
      </w:r>
      <w:r w:rsidR="000309E2" w:rsidRPr="0043606E">
        <w:rPr>
          <w:rFonts w:hint="eastAsia"/>
        </w:rPr>
        <w:t>개</w:t>
      </w:r>
    </w:p>
    <w:p w:rsidR="00A360BA" w:rsidRPr="0043606E" w:rsidRDefault="00A360BA" w:rsidP="00C20012">
      <w:pPr>
        <w:jc w:val="left"/>
        <w:rPr>
          <w:sz w:val="20"/>
          <w:szCs w:val="20"/>
        </w:rPr>
      </w:pPr>
    </w:p>
    <w:p w:rsidR="000309E2" w:rsidRPr="0043606E" w:rsidRDefault="000309E2" w:rsidP="00C20012">
      <w:pPr>
        <w:jc w:val="left"/>
        <w:rPr>
          <w:sz w:val="20"/>
          <w:szCs w:val="20"/>
        </w:rPr>
      </w:pPr>
    </w:p>
    <w:p w:rsidR="00A360BA" w:rsidRPr="0043606E" w:rsidRDefault="00A360BA" w:rsidP="00C20012">
      <w:pPr>
        <w:jc w:val="left"/>
        <w:rPr>
          <w:sz w:val="20"/>
          <w:szCs w:val="20"/>
        </w:rPr>
      </w:pPr>
      <w:proofErr w:type="spellStart"/>
      <w:r w:rsidRPr="0043606E">
        <w:rPr>
          <w:sz w:val="20"/>
          <w:szCs w:val="20"/>
        </w:rPr>
        <w:t>Vahid</w:t>
      </w:r>
      <w:proofErr w:type="spellEnd"/>
      <w:r w:rsidRPr="0043606E">
        <w:rPr>
          <w:sz w:val="20"/>
          <w:szCs w:val="20"/>
        </w:rPr>
        <w:t xml:space="preserve"> </w:t>
      </w:r>
      <w:proofErr w:type="spellStart"/>
      <w:r w:rsidRPr="0043606E">
        <w:rPr>
          <w:sz w:val="20"/>
          <w:szCs w:val="20"/>
        </w:rPr>
        <w:t>Mirjalili</w:t>
      </w:r>
      <w:proofErr w:type="spellEnd"/>
      <w:r w:rsidRPr="0043606E">
        <w:rPr>
          <w:rFonts w:hint="eastAsia"/>
          <w:sz w:val="20"/>
          <w:szCs w:val="20"/>
        </w:rPr>
        <w:t xml:space="preserve"> 박사는 소프트웨어 엔지니어/데이터 과학자로서 현재 </w:t>
      </w:r>
      <w:r w:rsidR="00963FA4" w:rsidRPr="0043606E">
        <w:rPr>
          <w:rFonts w:hint="eastAsia"/>
          <w:sz w:val="20"/>
          <w:szCs w:val="20"/>
        </w:rPr>
        <w:t xml:space="preserve">미시건 주립대학교에서 컴퓨터 </w:t>
      </w:r>
      <w:proofErr w:type="spellStart"/>
      <w:r w:rsidR="00963FA4" w:rsidRPr="0043606E">
        <w:rPr>
          <w:rFonts w:hint="eastAsia"/>
          <w:sz w:val="20"/>
          <w:szCs w:val="20"/>
        </w:rPr>
        <w:t>사이언스</w:t>
      </w:r>
      <w:proofErr w:type="spellEnd"/>
      <w:r w:rsidR="00963FA4" w:rsidRPr="0043606E">
        <w:rPr>
          <w:rFonts w:hint="eastAsia"/>
          <w:sz w:val="20"/>
          <w:szCs w:val="20"/>
        </w:rPr>
        <w:t xml:space="preserve"> 박사 과정을 </w:t>
      </w:r>
      <w:proofErr w:type="spellStart"/>
      <w:r w:rsidR="00963FA4" w:rsidRPr="0043606E">
        <w:rPr>
          <w:rFonts w:hint="eastAsia"/>
          <w:sz w:val="20"/>
          <w:szCs w:val="20"/>
        </w:rPr>
        <w:t>진행중이다</w:t>
      </w:r>
      <w:proofErr w:type="spellEnd"/>
      <w:r w:rsidR="00963FA4" w:rsidRPr="0043606E">
        <w:rPr>
          <w:rFonts w:hint="eastAsia"/>
          <w:sz w:val="20"/>
          <w:szCs w:val="20"/>
        </w:rPr>
        <w:t xml:space="preserve">. </w:t>
      </w:r>
      <w:r w:rsidR="00CD1866" w:rsidRPr="0043606E">
        <w:rPr>
          <w:rFonts w:hint="eastAsia"/>
          <w:sz w:val="20"/>
          <w:szCs w:val="20"/>
        </w:rPr>
        <w:t>통합 패턴인식과 생물측정</w:t>
      </w:r>
      <w:r w:rsidR="00376999" w:rsidRPr="0043606E">
        <w:rPr>
          <w:rFonts w:hint="eastAsia"/>
          <w:sz w:val="20"/>
          <w:szCs w:val="20"/>
        </w:rPr>
        <w:t xml:space="preserve"> </w:t>
      </w:r>
      <w:r w:rsidR="00CD1866" w:rsidRPr="0043606E">
        <w:rPr>
          <w:rFonts w:hint="eastAsia"/>
          <w:sz w:val="20"/>
          <w:szCs w:val="20"/>
        </w:rPr>
        <w:t>(</w:t>
      </w:r>
      <w:r w:rsidR="00CD1866" w:rsidRPr="0043606E">
        <w:rPr>
          <w:sz w:val="20"/>
          <w:szCs w:val="20"/>
        </w:rPr>
        <w:t>Integrated Pattern Recognition and Biometrics</w:t>
      </w:r>
      <w:r w:rsidR="00376999" w:rsidRPr="0043606E">
        <w:rPr>
          <w:rFonts w:hint="eastAsia"/>
          <w:sz w:val="20"/>
          <w:szCs w:val="20"/>
        </w:rPr>
        <w:t xml:space="preserve">, </w:t>
      </w:r>
      <w:proofErr w:type="spellStart"/>
      <w:r w:rsidR="00376999" w:rsidRPr="0043606E">
        <w:rPr>
          <w:sz w:val="20"/>
          <w:szCs w:val="20"/>
        </w:rPr>
        <w:t>i-PRoBE</w:t>
      </w:r>
      <w:proofErr w:type="spellEnd"/>
      <w:r w:rsidR="00CD1866" w:rsidRPr="0043606E">
        <w:rPr>
          <w:rFonts w:hint="eastAsia"/>
          <w:sz w:val="20"/>
          <w:szCs w:val="20"/>
        </w:rPr>
        <w:t>)</w:t>
      </w:r>
      <w:r w:rsidR="00376999" w:rsidRPr="0043606E">
        <w:rPr>
          <w:rFonts w:hint="eastAsia"/>
          <w:sz w:val="20"/>
          <w:szCs w:val="20"/>
        </w:rPr>
        <w:t xml:space="preserve"> 연구소에서 그의 연구는 대규모 </w:t>
      </w:r>
      <w:proofErr w:type="spellStart"/>
      <w:r w:rsidR="00376999" w:rsidRPr="0043606E">
        <w:rPr>
          <w:rFonts w:hint="eastAsia"/>
          <w:sz w:val="20"/>
          <w:szCs w:val="20"/>
        </w:rPr>
        <w:t>데이터셋에서</w:t>
      </w:r>
      <w:proofErr w:type="spellEnd"/>
      <w:r w:rsidR="00376999" w:rsidRPr="0043606E">
        <w:rPr>
          <w:rFonts w:hint="eastAsia"/>
          <w:sz w:val="20"/>
          <w:szCs w:val="20"/>
        </w:rPr>
        <w:t xml:space="preserve"> 얼굴 이미지의 속성 분류에 관한 것이다. 게다가 그는 </w:t>
      </w:r>
      <w:proofErr w:type="spellStart"/>
      <w:r w:rsidR="00376999" w:rsidRPr="0043606E">
        <w:rPr>
          <w:rFonts w:hint="eastAsia"/>
          <w:sz w:val="20"/>
          <w:szCs w:val="20"/>
        </w:rPr>
        <w:t>파이썬</w:t>
      </w:r>
      <w:proofErr w:type="spellEnd"/>
      <w:r w:rsidR="00376999" w:rsidRPr="0043606E">
        <w:rPr>
          <w:rFonts w:hint="eastAsia"/>
          <w:sz w:val="20"/>
          <w:szCs w:val="20"/>
        </w:rPr>
        <w:t xml:space="preserve"> </w:t>
      </w:r>
      <w:proofErr w:type="gramStart"/>
      <w:r w:rsidR="00376999" w:rsidRPr="0043606E">
        <w:rPr>
          <w:rFonts w:hint="eastAsia"/>
          <w:sz w:val="20"/>
          <w:szCs w:val="20"/>
        </w:rPr>
        <w:t>프로그래밍 뿐만</w:t>
      </w:r>
      <w:proofErr w:type="gramEnd"/>
      <w:r w:rsidR="00376999" w:rsidRPr="0043606E">
        <w:rPr>
          <w:rFonts w:hint="eastAsia"/>
          <w:sz w:val="20"/>
          <w:szCs w:val="20"/>
        </w:rPr>
        <w:t xml:space="preserve"> 아니라 데이터 분석 및 데이터베이스에 대한 컴퓨팅 개념을 가르치고 있다. 데이터 </w:t>
      </w:r>
      <w:proofErr w:type="spellStart"/>
      <w:r w:rsidR="00376999" w:rsidRPr="0043606E">
        <w:rPr>
          <w:rFonts w:hint="eastAsia"/>
          <w:sz w:val="20"/>
          <w:szCs w:val="20"/>
        </w:rPr>
        <w:t>마이닝을</w:t>
      </w:r>
      <w:proofErr w:type="spellEnd"/>
      <w:r w:rsidR="00376999" w:rsidRPr="0043606E">
        <w:rPr>
          <w:rFonts w:hint="eastAsia"/>
          <w:sz w:val="20"/>
          <w:szCs w:val="20"/>
        </w:rPr>
        <w:t xml:space="preserve"> 전공한 그는 예측 모델링과 데이터로부터 통찰력을 얻는</w:t>
      </w:r>
      <w:r w:rsidR="00384D33" w:rsidRPr="0043606E">
        <w:rPr>
          <w:rFonts w:hint="eastAsia"/>
          <w:sz w:val="20"/>
          <w:szCs w:val="20"/>
        </w:rPr>
        <w:t xml:space="preserve"> 데</w:t>
      </w:r>
      <w:r w:rsidR="00376999" w:rsidRPr="0043606E">
        <w:rPr>
          <w:rFonts w:hint="eastAsia"/>
          <w:sz w:val="20"/>
          <w:szCs w:val="20"/>
        </w:rPr>
        <w:t xml:space="preserve"> 매우 관심이 많다. 그는 또한 </w:t>
      </w:r>
      <w:proofErr w:type="spellStart"/>
      <w:r w:rsidR="00376999" w:rsidRPr="0043606E">
        <w:rPr>
          <w:rFonts w:hint="eastAsia"/>
          <w:sz w:val="20"/>
          <w:szCs w:val="20"/>
        </w:rPr>
        <w:t>파이썬</w:t>
      </w:r>
      <w:proofErr w:type="spellEnd"/>
      <w:r w:rsidR="00376999" w:rsidRPr="0043606E">
        <w:rPr>
          <w:rFonts w:hint="eastAsia"/>
          <w:sz w:val="20"/>
          <w:szCs w:val="20"/>
        </w:rPr>
        <w:t xml:space="preserve"> 개발자로서 오픈 소스 커뮤니티에 기여하기를 좋아한다. 그는 데이터 과학과 컴퓨터 알고리즘의 다양한 영역에 대한 </w:t>
      </w:r>
      <w:proofErr w:type="spellStart"/>
      <w:r w:rsidR="00376999" w:rsidRPr="0043606E">
        <w:rPr>
          <w:rFonts w:hint="eastAsia"/>
          <w:sz w:val="20"/>
          <w:szCs w:val="20"/>
        </w:rPr>
        <w:t>튜토리얼</w:t>
      </w:r>
      <w:proofErr w:type="spellEnd"/>
      <w:r w:rsidR="00376999" w:rsidRPr="0043606E">
        <w:rPr>
          <w:rFonts w:hint="eastAsia"/>
          <w:sz w:val="20"/>
          <w:szCs w:val="20"/>
        </w:rPr>
        <w:t xml:space="preserve"> 만드는 것을 즐기며, </w:t>
      </w:r>
      <w:r w:rsidR="00C15150" w:rsidRPr="0043606E">
        <w:rPr>
          <w:rFonts w:hint="eastAsia"/>
          <w:sz w:val="20"/>
          <w:szCs w:val="20"/>
        </w:rPr>
        <w:t xml:space="preserve">이 </w:t>
      </w:r>
      <w:proofErr w:type="spellStart"/>
      <w:r w:rsidR="00C15150" w:rsidRPr="0043606E">
        <w:rPr>
          <w:rFonts w:hint="eastAsia"/>
          <w:sz w:val="20"/>
          <w:szCs w:val="20"/>
        </w:rPr>
        <w:t>튜토리얼은</w:t>
      </w:r>
      <w:proofErr w:type="spellEnd"/>
      <w:r w:rsidR="00C15150" w:rsidRPr="0043606E">
        <w:rPr>
          <w:rFonts w:hint="eastAsia"/>
          <w:sz w:val="20"/>
          <w:szCs w:val="20"/>
        </w:rPr>
        <w:t xml:space="preserve"> </w:t>
      </w:r>
      <w:proofErr w:type="spellStart"/>
      <w:r w:rsidR="00376999" w:rsidRPr="0043606E">
        <w:rPr>
          <w:rFonts w:hint="eastAsia"/>
          <w:sz w:val="20"/>
          <w:szCs w:val="20"/>
        </w:rPr>
        <w:t>깃허브</w:t>
      </w:r>
      <w:proofErr w:type="spellEnd"/>
      <w:r w:rsidR="00376999" w:rsidRPr="0043606E">
        <w:rPr>
          <w:rFonts w:hint="eastAsia"/>
          <w:sz w:val="20"/>
          <w:szCs w:val="20"/>
        </w:rPr>
        <w:t xml:space="preserve"> 저장소</w:t>
      </w:r>
      <w:r w:rsidR="00376999" w:rsidRPr="0043606E">
        <w:rPr>
          <w:sz w:val="20"/>
          <w:szCs w:val="20"/>
        </w:rPr>
        <w:t>(</w:t>
      </w:r>
      <w:hyperlink r:id="rId7" w:history="1">
        <w:r w:rsidR="00376999" w:rsidRPr="0043606E">
          <w:rPr>
            <w:rStyle w:val="a6"/>
            <w:sz w:val="20"/>
            <w:szCs w:val="20"/>
          </w:rPr>
          <w:t>http://github.com/mirjalil/DataScience)</w:t>
        </w:r>
      </w:hyperlink>
      <w:r w:rsidR="00376999" w:rsidRPr="0043606E">
        <w:rPr>
          <w:rFonts w:hint="eastAsia"/>
          <w:sz w:val="20"/>
          <w:szCs w:val="20"/>
        </w:rPr>
        <w:t>에서 확인할 수 있다</w:t>
      </w:r>
      <w:r w:rsidR="00C15150" w:rsidRPr="0043606E">
        <w:rPr>
          <w:rFonts w:hint="eastAsia"/>
          <w:sz w:val="20"/>
          <w:szCs w:val="20"/>
        </w:rPr>
        <w:t>.</w:t>
      </w:r>
    </w:p>
    <w:p w:rsidR="006D3915" w:rsidRPr="0043606E" w:rsidRDefault="006D3915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13402" w:rsidRPr="0043606E" w:rsidRDefault="00613402" w:rsidP="00C20012">
      <w:pPr>
        <w:jc w:val="left"/>
        <w:rPr>
          <w:sz w:val="20"/>
          <w:szCs w:val="20"/>
        </w:rPr>
      </w:pPr>
    </w:p>
    <w:p w:rsidR="006D3915" w:rsidRPr="0043606E" w:rsidRDefault="006D3915" w:rsidP="00C20012">
      <w:pPr>
        <w:jc w:val="left"/>
        <w:rPr>
          <w:sz w:val="20"/>
          <w:szCs w:val="20"/>
        </w:rPr>
      </w:pPr>
    </w:p>
    <w:p w:rsidR="00613402" w:rsidRPr="0043606E" w:rsidRDefault="00613402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:rsidR="004A073C" w:rsidRPr="0043606E" w:rsidRDefault="007D1C96" w:rsidP="00CA18D0">
      <w:pPr>
        <w:pStyle w:val="a7"/>
      </w:pPr>
      <w:r w:rsidRPr="0043606E">
        <w:lastRenderedPageBreak/>
        <w:t>&lt;</w:t>
      </w:r>
      <w:del w:id="6" w:author="you" w:date="2016-12-12T17:48:00Z">
        <w:r w:rsidR="00CA03FE" w:rsidDel="008718A7">
          <w:rPr>
            <w:rFonts w:hint="eastAsia"/>
          </w:rPr>
          <w:delText>장</w:delText>
        </w:r>
      </w:del>
      <w:ins w:id="7" w:author="you" w:date="2016-12-12T17:48:00Z">
        <w:r w:rsidR="008718A7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BE3046" w:rsidRPr="0043606E">
        <w:rPr>
          <w:rFonts w:hint="eastAsia"/>
        </w:rPr>
        <w:t>서문</w:t>
      </w:r>
    </w:p>
    <w:p w:rsidR="0068694F" w:rsidRPr="0043606E" w:rsidRDefault="0068694F" w:rsidP="00C20012">
      <w:pPr>
        <w:jc w:val="left"/>
        <w:rPr>
          <w:sz w:val="20"/>
          <w:szCs w:val="20"/>
        </w:rPr>
      </w:pPr>
    </w:p>
    <w:p w:rsidR="00DB3AAB" w:rsidRPr="0043606E" w:rsidRDefault="007655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데이터 구조는 </w:t>
      </w:r>
      <w:r w:rsidR="007D1C96" w:rsidRPr="0043606E">
        <w:rPr>
          <w:rFonts w:hint="eastAsia"/>
          <w:sz w:val="20"/>
          <w:szCs w:val="20"/>
        </w:rPr>
        <w:t>특정</w:t>
      </w:r>
      <w:r w:rsidR="002E1D05" w:rsidRPr="0043606E">
        <w:rPr>
          <w:rFonts w:hint="eastAsia"/>
          <w:sz w:val="20"/>
          <w:szCs w:val="20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43606E">
        <w:rPr>
          <w:rFonts w:hint="eastAsia"/>
          <w:sz w:val="20"/>
          <w:szCs w:val="20"/>
        </w:rPr>
        <w:t>작성할 수 있는</w:t>
      </w:r>
      <w:r w:rsidR="002E1D05" w:rsidRPr="0043606E">
        <w:rPr>
          <w:rFonts w:hint="eastAsia"/>
          <w:sz w:val="20"/>
          <w:szCs w:val="20"/>
        </w:rPr>
        <w:t xml:space="preserve"> 완벽한 솔루션을 제공한다</w:t>
      </w:r>
      <w:r w:rsidR="007D1C96" w:rsidRPr="0043606E">
        <w:rPr>
          <w:rFonts w:hint="eastAsia"/>
          <w:sz w:val="20"/>
          <w:szCs w:val="20"/>
        </w:rPr>
        <w:t xml:space="preserve">. </w:t>
      </w:r>
      <w:r w:rsidR="007D1C96" w:rsidRPr="0043606E">
        <w:rPr>
          <w:sz w:val="20"/>
          <w:szCs w:val="20"/>
        </w:rPr>
        <w:t>“</w:t>
      </w:r>
      <w:r w:rsidR="002E1D05" w:rsidRPr="0043606E">
        <w:rPr>
          <w:sz w:val="20"/>
          <w:szCs w:val="20"/>
        </w:rPr>
        <w:t>R</w:t>
      </w:r>
      <w:r w:rsidR="002E1D05" w:rsidRPr="0043606E">
        <w:rPr>
          <w:rFonts w:hint="eastAsia"/>
          <w:sz w:val="20"/>
          <w:szCs w:val="20"/>
        </w:rPr>
        <w:t xml:space="preserve"> 데이터 구조와 알고리즘</w:t>
      </w:r>
      <w:r w:rsidR="007D1C96" w:rsidRPr="0043606E">
        <w:rPr>
          <w:sz w:val="20"/>
          <w:szCs w:val="20"/>
        </w:rPr>
        <w:t>”</w:t>
      </w:r>
      <w:r w:rsidR="002E1D05" w:rsidRPr="0043606E">
        <w:rPr>
          <w:rFonts w:hint="eastAsia"/>
          <w:sz w:val="20"/>
          <w:szCs w:val="20"/>
        </w:rPr>
        <w:t xml:space="preserve">은 </w:t>
      </w:r>
      <w:r w:rsidR="008B7343" w:rsidRPr="0043606E">
        <w:rPr>
          <w:rFonts w:hint="eastAsia"/>
          <w:sz w:val="20"/>
          <w:szCs w:val="20"/>
        </w:rPr>
        <w:t xml:space="preserve">분석 및 </w:t>
      </w:r>
      <w:proofErr w:type="spellStart"/>
      <w:r w:rsidR="008B7343" w:rsidRPr="0043606E">
        <w:rPr>
          <w:rFonts w:hint="eastAsia"/>
          <w:sz w:val="20"/>
          <w:szCs w:val="20"/>
        </w:rPr>
        <w:t>인텔리젼스</w:t>
      </w:r>
      <w:proofErr w:type="spellEnd"/>
      <w:r w:rsidR="008B7343" w:rsidRPr="0043606E">
        <w:rPr>
          <w:rFonts w:hint="eastAsia"/>
          <w:sz w:val="20"/>
          <w:szCs w:val="20"/>
        </w:rPr>
        <w:t xml:space="preserve"> 분야에 일하고 있는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 사용자들이 데이터 구조에 대한 역량을 강화하는 것에 목적을 두고 있다.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은 벨 연구소(예전에는 </w:t>
      </w:r>
      <w:r w:rsidR="008B7343" w:rsidRPr="0043606E">
        <w:rPr>
          <w:sz w:val="20"/>
          <w:szCs w:val="20"/>
        </w:rPr>
        <w:t xml:space="preserve">AT&amp;T, </w:t>
      </w:r>
      <w:r w:rsidR="008B7343" w:rsidRPr="0043606E">
        <w:rPr>
          <w:rFonts w:hint="eastAsia"/>
          <w:sz w:val="20"/>
          <w:szCs w:val="20"/>
        </w:rPr>
        <w:t xml:space="preserve">지금은 </w:t>
      </w:r>
      <w:proofErr w:type="spellStart"/>
      <w:r w:rsidR="008B7343" w:rsidRPr="0043606E">
        <w:rPr>
          <w:rFonts w:hint="eastAsia"/>
          <w:sz w:val="20"/>
          <w:szCs w:val="20"/>
        </w:rPr>
        <w:t>루슨트테크놀러지</w:t>
      </w:r>
      <w:proofErr w:type="spellEnd"/>
      <w:r w:rsidR="008B7343" w:rsidRPr="0043606E">
        <w:rPr>
          <w:rFonts w:hint="eastAsia"/>
          <w:sz w:val="20"/>
          <w:szCs w:val="20"/>
        </w:rPr>
        <w:t xml:space="preserve">)에서 개발한 것으로 통계적인 처리와 시각화를 위해 매우 잘 설계된 언어이자 개발 환경이다. </w:t>
      </w:r>
      <w:r w:rsidR="00E40157" w:rsidRPr="0043606E">
        <w:rPr>
          <w:rFonts w:hint="eastAsia"/>
          <w:sz w:val="20"/>
          <w:szCs w:val="20"/>
        </w:rPr>
        <w:t xml:space="preserve">이 책은 독자들이 알고리즘의 </w:t>
      </w:r>
      <w:r w:rsidR="007D1C96" w:rsidRPr="0043606E">
        <w:rPr>
          <w:rFonts w:hint="eastAsia"/>
          <w:sz w:val="20"/>
          <w:szCs w:val="20"/>
        </w:rPr>
        <w:t>계산</w:t>
      </w:r>
      <w:r w:rsidR="00E40157" w:rsidRPr="0043606E">
        <w:rPr>
          <w:rFonts w:hint="eastAsia"/>
          <w:sz w:val="20"/>
          <w:szCs w:val="20"/>
        </w:rPr>
        <w:t xml:space="preserve"> 효율</w:t>
      </w:r>
      <w:r w:rsidR="007D1C96" w:rsidRPr="0043606E">
        <w:rPr>
          <w:rFonts w:hint="eastAsia"/>
          <w:sz w:val="20"/>
          <w:szCs w:val="20"/>
        </w:rPr>
        <w:t>성</w:t>
      </w:r>
      <w:r w:rsidR="00E40157" w:rsidRPr="0043606E">
        <w:rPr>
          <w:rFonts w:hint="eastAsia"/>
          <w:sz w:val="20"/>
          <w:szCs w:val="20"/>
        </w:rPr>
        <w:t xml:space="preserve">과 자원 사용 관점에서 최적화된 알고리즘을 설계할 수 있도록 해줄 것이다. 이 책은 </w:t>
      </w:r>
      <w:proofErr w:type="spellStart"/>
      <w:r w:rsidR="00E40157" w:rsidRPr="0043606E">
        <w:rPr>
          <w:rFonts w:hint="eastAsia"/>
          <w:sz w:val="20"/>
          <w:szCs w:val="20"/>
        </w:rPr>
        <w:t>여러가지</w:t>
      </w:r>
      <w:proofErr w:type="spellEnd"/>
      <w:r w:rsidR="00E40157" w:rsidRPr="0043606E">
        <w:rPr>
          <w:rFonts w:hint="eastAsia"/>
          <w:sz w:val="20"/>
          <w:szCs w:val="20"/>
        </w:rPr>
        <w:t xml:space="preserve"> 데이터 구조와 알고리즘과의 </w:t>
      </w:r>
      <w:r w:rsidR="00F932BF" w:rsidRPr="0043606E">
        <w:rPr>
          <w:rFonts w:hint="eastAsia"/>
          <w:sz w:val="20"/>
          <w:szCs w:val="20"/>
        </w:rPr>
        <w:t>관계를</w:t>
      </w:r>
      <w:r w:rsidR="00E40157" w:rsidRPr="0043606E">
        <w:rPr>
          <w:rFonts w:hint="eastAsia"/>
          <w:sz w:val="20"/>
          <w:szCs w:val="20"/>
        </w:rPr>
        <w:t xml:space="preserve"> 설명하고, 알고리즘 분석과 평가에 대해 얘기한 후</w:t>
      </w:r>
      <w:r w:rsidR="00643AAC" w:rsidRPr="0043606E">
        <w:rPr>
          <w:rFonts w:hint="eastAsia"/>
          <w:sz w:val="20"/>
          <w:szCs w:val="20"/>
        </w:rPr>
        <w:t>,</w:t>
      </w:r>
      <w:r w:rsidR="00E40157" w:rsidRPr="0043606E">
        <w:rPr>
          <w:rFonts w:hint="eastAsia"/>
          <w:sz w:val="20"/>
          <w:szCs w:val="20"/>
        </w:rPr>
        <w:t xml:space="preserve"> 알고리즘을 작성하는 프로세스로 나아갈 것이다. 고전적인 데이터 구조뿐만 아니라 함수적 데이터 </w:t>
      </w:r>
      <w:r w:rsidR="001D1FDB" w:rsidRPr="0043606E">
        <w:rPr>
          <w:rFonts w:hint="eastAsia"/>
          <w:sz w:val="20"/>
          <w:szCs w:val="20"/>
        </w:rPr>
        <w:t>구조의</w:t>
      </w:r>
      <w:r w:rsidR="00E40157" w:rsidRPr="0043606E">
        <w:rPr>
          <w:rFonts w:hint="eastAsia"/>
          <w:sz w:val="20"/>
          <w:szCs w:val="20"/>
        </w:rPr>
        <w:t xml:space="preserve"> </w:t>
      </w:r>
      <w:r w:rsidR="001D1FDB" w:rsidRPr="0043606E">
        <w:rPr>
          <w:rFonts w:hint="eastAsia"/>
          <w:sz w:val="20"/>
          <w:szCs w:val="20"/>
        </w:rPr>
        <w:t>통합성을</w:t>
      </w:r>
      <w:r w:rsidR="00E40157" w:rsidRPr="0043606E">
        <w:rPr>
          <w:rFonts w:hint="eastAsia"/>
          <w:sz w:val="20"/>
          <w:szCs w:val="20"/>
        </w:rPr>
        <w:t xml:space="preserve"> 이해할 수 있도록 다룰 것이다. 리스트, </w:t>
      </w:r>
      <w:proofErr w:type="spellStart"/>
      <w:r w:rsidR="00E40157" w:rsidRPr="0043606E">
        <w:rPr>
          <w:rFonts w:hint="eastAsia"/>
          <w:sz w:val="20"/>
          <w:szCs w:val="20"/>
        </w:rPr>
        <w:t>스택</w:t>
      </w:r>
      <w:proofErr w:type="spellEnd"/>
      <w:r w:rsidR="00E40157" w:rsidRPr="0043606E">
        <w:rPr>
          <w:rFonts w:hint="eastAsia"/>
          <w:sz w:val="20"/>
          <w:szCs w:val="20"/>
        </w:rPr>
        <w:t xml:space="preserve">, 큐, </w:t>
      </w:r>
      <w:proofErr w:type="spellStart"/>
      <w:r w:rsidR="00E40157" w:rsidRPr="0043606E">
        <w:rPr>
          <w:rFonts w:hint="eastAsia"/>
          <w:sz w:val="20"/>
          <w:szCs w:val="20"/>
        </w:rPr>
        <w:t>딕셔너리와</w:t>
      </w:r>
      <w:proofErr w:type="spellEnd"/>
      <w:r w:rsidR="00E40157" w:rsidRPr="0043606E">
        <w:rPr>
          <w:rFonts w:hint="eastAsia"/>
          <w:sz w:val="20"/>
          <w:szCs w:val="20"/>
        </w:rPr>
        <w:t xml:space="preserve"> 같은 데이터 구조의 기초와 함께 색인, 정렬, 검색까지 더 깊은 주제도 다룰 것이다. 또한 그래프, 동적 프로그래밍, 그리고 </w:t>
      </w:r>
      <w:r w:rsidR="001D1FDB" w:rsidRPr="0043606E">
        <w:rPr>
          <w:rFonts w:hint="eastAsia"/>
          <w:sz w:val="20"/>
          <w:szCs w:val="20"/>
        </w:rPr>
        <w:t>무작위</w:t>
      </w:r>
      <w:r w:rsidR="00E40157" w:rsidRPr="0043606E">
        <w:rPr>
          <w:rFonts w:hint="eastAsia"/>
          <w:sz w:val="20"/>
          <w:szCs w:val="20"/>
        </w:rPr>
        <w:t xml:space="preserve"> 알고리즘과 같은 주제도 얘기할 것이다.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D06E43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목표는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을 사용한 데이터 구조의 개념을 수립하는</w:t>
      </w:r>
      <w:ins w:id="8" w:author="you" w:date="2016-12-12T17:48:00Z">
        <w:r w:rsidR="008718A7">
          <w:rPr>
            <w:rFonts w:hint="eastAsia"/>
            <w:sz w:val="20"/>
            <w:szCs w:val="20"/>
          </w:rPr>
          <w:t xml:space="preserve"> </w:t>
        </w:r>
      </w:ins>
      <w:r w:rsidRPr="0043606E">
        <w:rPr>
          <w:rFonts w:hint="eastAsia"/>
          <w:sz w:val="20"/>
          <w:szCs w:val="20"/>
        </w:rPr>
        <w:t>데 있다.</w:t>
      </w:r>
    </w:p>
    <w:p w:rsidR="004A073C" w:rsidRPr="0043606E" w:rsidRDefault="004A073C" w:rsidP="00C20012">
      <w:pPr>
        <w:jc w:val="left"/>
        <w:rPr>
          <w:sz w:val="20"/>
          <w:szCs w:val="20"/>
        </w:rPr>
      </w:pPr>
    </w:p>
    <w:p w:rsidR="00767C18" w:rsidRPr="008718A7" w:rsidRDefault="00767C18" w:rsidP="00C20012">
      <w:pPr>
        <w:jc w:val="left"/>
        <w:rPr>
          <w:sz w:val="20"/>
          <w:szCs w:val="20"/>
        </w:rPr>
      </w:pPr>
    </w:p>
    <w:p w:rsidR="009C1D84" w:rsidRPr="008718A7" w:rsidRDefault="00767C18" w:rsidP="00F45399">
      <w:pPr>
        <w:pStyle w:val="a9"/>
        <w:rPr>
          <w:sz w:val="22"/>
          <w:rPrChange w:id="9" w:author="you" w:date="2016-12-12T17:49:00Z">
            <w:rPr/>
          </w:rPrChange>
        </w:rPr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9C1D84" w:rsidRPr="0043606E">
        <w:rPr>
          <w:rFonts w:hint="eastAsia"/>
        </w:rPr>
        <w:t>이 책</w:t>
      </w:r>
      <w:ins w:id="10" w:author="you" w:date="2016-12-12T17:48:00Z">
        <w:r w:rsidR="008718A7">
          <w:rPr>
            <w:rFonts w:hint="eastAsia"/>
          </w:rPr>
          <w:t>의 구성</w:t>
        </w:r>
      </w:ins>
      <w:del w:id="11" w:author="you" w:date="2016-12-12T17:48:00Z">
        <w:r w:rsidR="009C1D84" w:rsidRPr="008718A7" w:rsidDel="008718A7">
          <w:rPr>
            <w:rFonts w:hint="eastAsia"/>
            <w:b w:val="0"/>
            <w:sz w:val="16"/>
            <w:rPrChange w:id="12" w:author="you" w:date="2016-12-12T17:49:00Z">
              <w:rPr>
                <w:rFonts w:hint="eastAsia"/>
              </w:rPr>
            </w:rPrChange>
          </w:rPr>
          <w:delText>이 다루는 범위</w:delText>
        </w:r>
      </w:del>
      <w:ins w:id="13" w:author="you" w:date="2016-12-12T17:49:00Z">
        <w:r w:rsidR="008718A7" w:rsidRPr="008718A7">
          <w:rPr>
            <w:rFonts w:hint="eastAsia"/>
            <w:b w:val="0"/>
            <w:sz w:val="16"/>
            <w:rPrChange w:id="14" w:author="you" w:date="2016-12-12T17:49:00Z">
              <w:rPr>
                <w:rFonts w:hint="eastAsia"/>
              </w:rPr>
            </w:rPrChange>
          </w:rPr>
          <w:t xml:space="preserve">(## 이 부분은 </w:t>
        </w:r>
        <w:proofErr w:type="spellStart"/>
        <w:r w:rsidR="008718A7" w:rsidRPr="008718A7">
          <w:rPr>
            <w:rFonts w:hint="eastAsia"/>
            <w:b w:val="0"/>
            <w:sz w:val="16"/>
            <w:rPrChange w:id="15" w:author="you" w:date="2016-12-12T17:49:00Z">
              <w:rPr>
                <w:rFonts w:hint="eastAsia"/>
              </w:rPr>
            </w:rPrChange>
          </w:rPr>
          <w:t>에이콘에서</w:t>
        </w:r>
        <w:proofErr w:type="spellEnd"/>
        <w:r w:rsidR="008718A7" w:rsidRPr="008718A7">
          <w:rPr>
            <w:rFonts w:hint="eastAsia"/>
            <w:b w:val="0"/>
            <w:sz w:val="16"/>
            <w:rPrChange w:id="16" w:author="you" w:date="2016-12-12T17:49:00Z">
              <w:rPr>
                <w:rFonts w:hint="eastAsia"/>
              </w:rPr>
            </w:rPrChange>
          </w:rPr>
          <w:t xml:space="preserve"> 제목을 통일하기 때문에 수정합니다.)</w:t>
        </w:r>
      </w:ins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4A073C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1장, 시작하기.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</w:t>
      </w:r>
      <w:r w:rsidR="00B14948" w:rsidRPr="0043606E">
        <w:rPr>
          <w:rFonts w:hint="eastAsia"/>
          <w:sz w:val="20"/>
          <w:szCs w:val="20"/>
        </w:rPr>
        <w:t>기초 수립에</w:t>
      </w:r>
      <w:r w:rsidRPr="0043606E">
        <w:rPr>
          <w:rFonts w:hint="eastAsia"/>
          <w:sz w:val="20"/>
          <w:szCs w:val="20"/>
        </w:rPr>
        <w:t xml:space="preserve"> 중요한 데이터 </w:t>
      </w:r>
      <w:r w:rsidR="00B14948" w:rsidRPr="0043606E">
        <w:rPr>
          <w:rFonts w:hint="eastAsia"/>
          <w:sz w:val="20"/>
          <w:szCs w:val="20"/>
        </w:rPr>
        <w:t>구조 관련</w:t>
      </w:r>
      <w:r w:rsidRPr="0043606E">
        <w:rPr>
          <w:rFonts w:hint="eastAsia"/>
          <w:sz w:val="20"/>
          <w:szCs w:val="20"/>
        </w:rPr>
        <w:t xml:space="preserve"> 배경 지식</w:t>
      </w:r>
      <w:r w:rsidR="00B14948" w:rsidRPr="0043606E">
        <w:rPr>
          <w:rFonts w:hint="eastAsia"/>
          <w:sz w:val="20"/>
          <w:szCs w:val="20"/>
        </w:rPr>
        <w:t>과 그</w:t>
      </w:r>
      <w:r w:rsidRPr="0043606E">
        <w:rPr>
          <w:rFonts w:hint="eastAsia"/>
          <w:sz w:val="20"/>
          <w:szCs w:val="20"/>
        </w:rPr>
        <w:t xml:space="preserve"> 중요성을 </w:t>
      </w:r>
      <w:r w:rsidR="00B14948" w:rsidRPr="0043606E">
        <w:rPr>
          <w:rFonts w:hint="eastAsia"/>
          <w:sz w:val="20"/>
          <w:szCs w:val="20"/>
        </w:rPr>
        <w:t>이야기한다</w:t>
      </w:r>
      <w:r w:rsidR="00C071D1" w:rsidRPr="0043606E">
        <w:rPr>
          <w:rFonts w:hint="eastAsia"/>
          <w:sz w:val="20"/>
          <w:szCs w:val="20"/>
        </w:rPr>
        <w:t>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2장, 알고리즘 분석. 알고리즘 분석을 위한 동기 부여, 기본 표기법, 그리고 기초적인 기법에 대해 이야기한다.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3장,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리스트.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리스트의 </w:t>
      </w:r>
      <w:r w:rsidR="00EA0ACD" w:rsidRPr="0043606E">
        <w:rPr>
          <w:rFonts w:hint="eastAsia"/>
          <w:sz w:val="20"/>
          <w:szCs w:val="20"/>
        </w:rPr>
        <w:t>기초를 세우고,</w:t>
      </w:r>
      <w:r w:rsidRPr="0043606E">
        <w:rPr>
          <w:rFonts w:hint="eastAsia"/>
          <w:sz w:val="20"/>
          <w:szCs w:val="20"/>
        </w:rPr>
        <w:t xml:space="preserve"> 선형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리스트, 이중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리스트, 환형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 등과 같은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리스트의 다양한 형태를 다룬다.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4</w:t>
      </w:r>
      <w:r w:rsidRPr="0043606E">
        <w:rPr>
          <w:rFonts w:hint="eastAsia"/>
          <w:sz w:val="20"/>
          <w:szCs w:val="20"/>
        </w:rPr>
        <w:t xml:space="preserve">장, </w:t>
      </w:r>
      <w:proofErr w:type="spellStart"/>
      <w:r w:rsidRPr="0043606E">
        <w:rPr>
          <w:rFonts w:hint="eastAsia"/>
          <w:sz w:val="20"/>
          <w:szCs w:val="20"/>
        </w:rPr>
        <w:t>스택과</w:t>
      </w:r>
      <w:proofErr w:type="spellEnd"/>
      <w:r w:rsidRPr="0043606E">
        <w:rPr>
          <w:rFonts w:hint="eastAsia"/>
          <w:sz w:val="20"/>
          <w:szCs w:val="20"/>
        </w:rPr>
        <w:t xml:space="preserve"> 큐. 배열 기반</w:t>
      </w:r>
      <w:r w:rsidR="00EA0ACD" w:rsidRPr="0043606E">
        <w:rPr>
          <w:rFonts w:hint="eastAsia"/>
          <w:sz w:val="20"/>
          <w:szCs w:val="20"/>
        </w:rPr>
        <w:t>의</w:t>
      </w:r>
      <w:r w:rsidRPr="0043606E">
        <w:rPr>
          <w:rFonts w:hint="eastAsia"/>
          <w:sz w:val="20"/>
          <w:szCs w:val="20"/>
        </w:rPr>
        <w:t xml:space="preserve"> 그리고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 기반의 </w:t>
      </w:r>
      <w:proofErr w:type="spellStart"/>
      <w:r w:rsidRPr="0043606E">
        <w:rPr>
          <w:rFonts w:hint="eastAsia"/>
          <w:sz w:val="20"/>
          <w:szCs w:val="20"/>
        </w:rPr>
        <w:t>스택과</w:t>
      </w:r>
      <w:proofErr w:type="spellEnd"/>
      <w:r w:rsidRPr="0043606E">
        <w:rPr>
          <w:rFonts w:hint="eastAsia"/>
          <w:sz w:val="20"/>
          <w:szCs w:val="20"/>
        </w:rPr>
        <w:t xml:space="preserve"> 큐를 소개하고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에서 구현해본다.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5장, 정렬 알고리즘. 삽입 </w:t>
      </w:r>
      <w:r w:rsidR="00EA0ACD" w:rsidRPr="0043606E">
        <w:rPr>
          <w:rFonts w:hint="eastAsia"/>
          <w:sz w:val="20"/>
          <w:szCs w:val="20"/>
        </w:rPr>
        <w:t>정렬</w:t>
      </w:r>
      <w:r w:rsidRPr="0043606E">
        <w:rPr>
          <w:rFonts w:hint="eastAsia"/>
          <w:sz w:val="20"/>
          <w:szCs w:val="20"/>
        </w:rPr>
        <w:t xml:space="preserve">, 버블 정렬, 선택 정렬, </w:t>
      </w:r>
      <w:proofErr w:type="spellStart"/>
      <w:r w:rsidRPr="0043606E">
        <w:rPr>
          <w:rFonts w:hint="eastAsia"/>
          <w:sz w:val="20"/>
          <w:szCs w:val="20"/>
        </w:rPr>
        <w:t>쉘</w:t>
      </w:r>
      <w:proofErr w:type="spellEnd"/>
      <w:r w:rsidRPr="0043606E">
        <w:rPr>
          <w:rFonts w:hint="eastAsia"/>
          <w:sz w:val="20"/>
          <w:szCs w:val="20"/>
        </w:rPr>
        <w:t xml:space="preserve"> 정렬 등 다양한 정렬 알고리즘에 대해 설명하고, </w:t>
      </w:r>
      <w:r w:rsidR="00EA0ACD" w:rsidRPr="0043606E">
        <w:rPr>
          <w:rFonts w:hint="eastAsia"/>
          <w:sz w:val="20"/>
          <w:szCs w:val="20"/>
        </w:rPr>
        <w:t>서로 다른 알고리즘 간의</w:t>
      </w:r>
      <w:r w:rsidRPr="0043606E">
        <w:rPr>
          <w:rFonts w:hint="eastAsia"/>
          <w:sz w:val="20"/>
          <w:szCs w:val="20"/>
        </w:rPr>
        <w:t xml:space="preserve"> 경험적 비교를 </w:t>
      </w:r>
      <w:r w:rsidR="002B62B2" w:rsidRPr="0043606E">
        <w:rPr>
          <w:rFonts w:hint="eastAsia"/>
          <w:sz w:val="20"/>
          <w:szCs w:val="20"/>
        </w:rPr>
        <w:t>제공한</w:t>
      </w:r>
      <w:r w:rsidRPr="0043606E">
        <w:rPr>
          <w:rFonts w:hint="eastAsia"/>
          <w:sz w:val="20"/>
          <w:szCs w:val="20"/>
        </w:rPr>
        <w:t>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6장, 검색 옵션 탐색. </w:t>
      </w:r>
      <w:r w:rsidR="00645BF6" w:rsidRPr="0043606E">
        <w:rPr>
          <w:rFonts w:hint="eastAsia"/>
          <w:sz w:val="20"/>
          <w:szCs w:val="20"/>
        </w:rPr>
        <w:t xml:space="preserve">벡터 및 </w:t>
      </w:r>
      <w:proofErr w:type="spellStart"/>
      <w:r w:rsidRPr="0043606E">
        <w:rPr>
          <w:rFonts w:hint="eastAsia"/>
          <w:sz w:val="20"/>
          <w:szCs w:val="20"/>
        </w:rPr>
        <w:t>링크드</w:t>
      </w:r>
      <w:proofErr w:type="spellEnd"/>
      <w:r w:rsidRPr="0043606E">
        <w:rPr>
          <w:rFonts w:hint="eastAsia"/>
          <w:sz w:val="20"/>
          <w:szCs w:val="20"/>
        </w:rPr>
        <w:t xml:space="preserve"> 리스트를 포함한 </w:t>
      </w:r>
      <w:r w:rsidR="00645BF6" w:rsidRPr="0043606E">
        <w:rPr>
          <w:rFonts w:hint="eastAsia"/>
          <w:sz w:val="20"/>
          <w:szCs w:val="20"/>
        </w:rPr>
        <w:t>리스트</w:t>
      </w:r>
      <w:r w:rsidRPr="0043606E">
        <w:rPr>
          <w:rFonts w:hint="eastAsia"/>
          <w:sz w:val="20"/>
          <w:szCs w:val="20"/>
        </w:rPr>
        <w:t xml:space="preserve">에 대한 검색 처리에 대해 상세히 알아본다. 또한 </w:t>
      </w:r>
      <w:r w:rsidR="00D80845" w:rsidRPr="0043606E">
        <w:rPr>
          <w:rFonts w:hint="eastAsia"/>
          <w:sz w:val="20"/>
          <w:szCs w:val="20"/>
        </w:rPr>
        <w:t>자기조직</w:t>
      </w:r>
      <w:r w:rsidR="003815D2" w:rsidRPr="0043606E">
        <w:rPr>
          <w:rFonts w:hint="eastAsia"/>
          <w:sz w:val="20"/>
          <w:szCs w:val="20"/>
        </w:rPr>
        <w:t xml:space="preserve"> </w:t>
      </w:r>
      <w:r w:rsidR="00D80845" w:rsidRPr="0043606E">
        <w:rPr>
          <w:rFonts w:hint="eastAsia"/>
          <w:sz w:val="20"/>
          <w:szCs w:val="20"/>
        </w:rPr>
        <w:t xml:space="preserve">리스트와 </w:t>
      </w:r>
      <w:r w:rsidR="003815D2" w:rsidRPr="0043606E">
        <w:rPr>
          <w:rFonts w:hint="eastAsia"/>
          <w:sz w:val="20"/>
          <w:szCs w:val="20"/>
        </w:rPr>
        <w:t>해시</w:t>
      </w:r>
      <w:r w:rsidR="00D80845" w:rsidRPr="0043606E">
        <w:rPr>
          <w:rFonts w:hint="eastAsia"/>
          <w:sz w:val="20"/>
          <w:szCs w:val="20"/>
        </w:rPr>
        <w:t xml:space="preserve"> 개념도 소개한다.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D80845" w:rsidRPr="0043606E" w:rsidRDefault="00D80845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7장, 색인. </w:t>
      </w:r>
      <w:r w:rsidR="00CC4680" w:rsidRPr="0043606E">
        <w:rPr>
          <w:rFonts w:hint="eastAsia"/>
          <w:sz w:val="20"/>
          <w:szCs w:val="20"/>
        </w:rPr>
        <w:t>디스크에서</w:t>
      </w:r>
      <w:r w:rsidRPr="0043606E">
        <w:rPr>
          <w:rFonts w:hint="eastAsia"/>
          <w:sz w:val="20"/>
          <w:szCs w:val="20"/>
        </w:rPr>
        <w:t xml:space="preserve"> 파일을 구조화하고 대용량의 데이터를 </w:t>
      </w:r>
      <w:r w:rsidR="00CC4680" w:rsidRPr="0043606E">
        <w:rPr>
          <w:rFonts w:hint="eastAsia"/>
          <w:sz w:val="20"/>
          <w:szCs w:val="20"/>
        </w:rPr>
        <w:t>체계화하는 데</w:t>
      </w:r>
      <w:r w:rsidRPr="0043606E">
        <w:rPr>
          <w:rFonts w:hint="eastAsia"/>
          <w:sz w:val="20"/>
          <w:szCs w:val="20"/>
        </w:rPr>
        <w:t xml:space="preserve"> 핵심적인 색인 개념을 다룬다. </w:t>
      </w:r>
      <w:r w:rsidRPr="0043606E">
        <w:rPr>
          <w:sz w:val="20"/>
          <w:szCs w:val="20"/>
        </w:rPr>
        <w:t xml:space="preserve">ISAM, 2-3 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>, B-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 xml:space="preserve">, and B+ </w:t>
      </w:r>
      <w:r w:rsidRPr="0043606E">
        <w:rPr>
          <w:rFonts w:hint="eastAsia"/>
          <w:sz w:val="20"/>
          <w:szCs w:val="20"/>
        </w:rPr>
        <w:t>트리 등을 자세히 다룰 것이다.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C7365A" w:rsidRPr="0043606E" w:rsidRDefault="00C7365A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8장, 그래프. 그래프 데이터 구조 및 구현을 위한 기초를 </w:t>
      </w:r>
      <w:r w:rsidR="002C1E44" w:rsidRPr="0043606E">
        <w:rPr>
          <w:rFonts w:hint="eastAsia"/>
          <w:sz w:val="20"/>
          <w:szCs w:val="20"/>
        </w:rPr>
        <w:t>수립한</w:t>
      </w:r>
      <w:r w:rsidRPr="0043606E">
        <w:rPr>
          <w:rFonts w:hint="eastAsia"/>
          <w:sz w:val="20"/>
          <w:szCs w:val="20"/>
        </w:rPr>
        <w:t xml:space="preserve">다. </w:t>
      </w:r>
      <w:r w:rsidR="002B4D69" w:rsidRPr="0043606E">
        <w:rPr>
          <w:rFonts w:hint="eastAsia"/>
          <w:sz w:val="20"/>
          <w:szCs w:val="20"/>
        </w:rPr>
        <w:t xml:space="preserve">또한 횡단, 최단경로 문제, 최소 비용 </w:t>
      </w:r>
      <w:r w:rsidR="00C71423" w:rsidRPr="0043606E">
        <w:rPr>
          <w:rFonts w:hint="eastAsia"/>
          <w:sz w:val="20"/>
          <w:szCs w:val="20"/>
        </w:rPr>
        <w:t>신장</w:t>
      </w:r>
      <w:r w:rsidR="002B4D69" w:rsidRPr="0043606E">
        <w:rPr>
          <w:rFonts w:hint="eastAsia"/>
          <w:sz w:val="20"/>
          <w:szCs w:val="20"/>
        </w:rPr>
        <w:t xml:space="preserve"> 트리 알고리즘에 대해서도 알아본다.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9장, 프로그래밍과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알고리즘. 정적인 데이터 구조에서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</w:t>
      </w:r>
      <w:proofErr w:type="spellStart"/>
      <w:r w:rsidRPr="0043606E">
        <w:rPr>
          <w:rFonts w:hint="eastAsia"/>
          <w:sz w:val="20"/>
          <w:szCs w:val="20"/>
        </w:rPr>
        <w:t>스킵</w:t>
      </w:r>
      <w:proofErr w:type="spellEnd"/>
      <w:r w:rsidRPr="0043606E">
        <w:rPr>
          <w:rFonts w:hint="eastAsia"/>
          <w:sz w:val="20"/>
          <w:szCs w:val="20"/>
        </w:rPr>
        <w:t xml:space="preserve"> 리스트와 같은 </w:t>
      </w:r>
      <w:r w:rsidR="00344DE2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데이터 구조로 개념을 확장한다. 그리고 </w:t>
      </w:r>
      <w:r w:rsidR="00344DE2" w:rsidRPr="0043606E">
        <w:rPr>
          <w:rFonts w:hint="eastAsia"/>
          <w:sz w:val="20"/>
          <w:szCs w:val="20"/>
        </w:rPr>
        <w:t xml:space="preserve">이 장에서 </w:t>
      </w:r>
      <w:r w:rsidRPr="0043606E">
        <w:rPr>
          <w:rFonts w:hint="eastAsia"/>
          <w:sz w:val="20"/>
          <w:szCs w:val="20"/>
        </w:rPr>
        <w:t xml:space="preserve">프로그래밍 개념과 </w:t>
      </w:r>
      <w:proofErr w:type="spellStart"/>
      <w:r w:rsidRPr="0043606E">
        <w:rPr>
          <w:rFonts w:hint="eastAsia"/>
          <w:sz w:val="20"/>
          <w:szCs w:val="20"/>
        </w:rPr>
        <w:t>여러가지</w:t>
      </w:r>
      <w:proofErr w:type="spellEnd"/>
      <w:r w:rsidRPr="0043606E">
        <w:rPr>
          <w:rFonts w:hint="eastAsia"/>
          <w:sz w:val="20"/>
          <w:szCs w:val="20"/>
        </w:rPr>
        <w:t xml:space="preserve"> 애플리케이션을 소개한다.</w:t>
      </w:r>
    </w:p>
    <w:p w:rsidR="00C071D1" w:rsidRPr="0043606E" w:rsidRDefault="00C071D1" w:rsidP="00C20012">
      <w:pPr>
        <w:jc w:val="left"/>
        <w:rPr>
          <w:sz w:val="20"/>
          <w:szCs w:val="20"/>
        </w:rPr>
      </w:pPr>
    </w:p>
    <w:p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10장, 함수적 데이터 구조. 함수적 데이터 구조와 </w:t>
      </w:r>
      <w:r w:rsidR="003815D2" w:rsidRPr="0043606E">
        <w:rPr>
          <w:rFonts w:hint="eastAsia"/>
          <w:sz w:val="20"/>
          <w:szCs w:val="20"/>
        </w:rPr>
        <w:t>지연 연산</w:t>
      </w:r>
      <w:r w:rsidR="0068694F" w:rsidRPr="0043606E">
        <w:rPr>
          <w:rFonts w:hint="eastAsia"/>
          <w:sz w:val="20"/>
          <w:szCs w:val="20"/>
        </w:rPr>
        <w:t xml:space="preserve">에 대해 소개한다. 그리고 </w:t>
      </w:r>
      <w:r w:rsidR="0068694F" w:rsidRPr="0043606E">
        <w:rPr>
          <w:sz w:val="20"/>
          <w:szCs w:val="20"/>
        </w:rPr>
        <w:t>R</w:t>
      </w:r>
      <w:r w:rsidR="0068694F" w:rsidRPr="0043606E">
        <w:rPr>
          <w:rFonts w:hint="eastAsia"/>
          <w:sz w:val="20"/>
          <w:szCs w:val="20"/>
        </w:rPr>
        <w:t xml:space="preserve">에서의 함수적 </w:t>
      </w:r>
      <w:proofErr w:type="spellStart"/>
      <w:r w:rsidR="0068694F" w:rsidRPr="0043606E">
        <w:rPr>
          <w:rFonts w:hint="eastAsia"/>
          <w:sz w:val="20"/>
          <w:szCs w:val="20"/>
        </w:rPr>
        <w:t>스택과</w:t>
      </w:r>
      <w:proofErr w:type="spellEnd"/>
      <w:r w:rsidR="0068694F" w:rsidRPr="0043606E">
        <w:rPr>
          <w:rFonts w:hint="eastAsia"/>
          <w:sz w:val="20"/>
          <w:szCs w:val="20"/>
        </w:rPr>
        <w:t xml:space="preserve"> 큐를 다룬다.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344DE2" w:rsidRPr="0043606E" w:rsidRDefault="00344DE2" w:rsidP="00C20012">
      <w:pPr>
        <w:jc w:val="left"/>
        <w:rPr>
          <w:sz w:val="20"/>
          <w:szCs w:val="20"/>
        </w:rPr>
      </w:pPr>
    </w:p>
    <w:p w:rsidR="004A073C" w:rsidRPr="0043606E" w:rsidRDefault="00344DE2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del w:id="17" w:author="you" w:date="2016-12-12T17:50:00Z">
        <w:r w:rsidR="0068694F" w:rsidRPr="0043606E" w:rsidDel="008718A7">
          <w:rPr>
            <w:rFonts w:hint="eastAsia"/>
          </w:rPr>
          <w:delText xml:space="preserve">이 책을 </w:delText>
        </w:r>
        <w:r w:rsidR="0054587B" w:rsidRPr="0043606E" w:rsidDel="008718A7">
          <w:rPr>
            <w:rFonts w:hint="eastAsia"/>
          </w:rPr>
          <w:delText xml:space="preserve">읽기 </w:delText>
        </w:r>
        <w:r w:rsidR="0068694F" w:rsidRPr="0043606E" w:rsidDel="008718A7">
          <w:rPr>
            <w:rFonts w:hint="eastAsia"/>
          </w:rPr>
          <w:delText>위해 당신에게 필요한 것</w:delText>
        </w:r>
      </w:del>
      <w:ins w:id="18" w:author="you" w:date="2016-12-12T17:50:00Z">
        <w:r w:rsidR="008718A7">
          <w:rPr>
            <w:rFonts w:hint="eastAsia"/>
          </w:rPr>
          <w:t>준비 사항</w:t>
        </w:r>
        <w:r w:rsidR="008718A7" w:rsidRPr="008718A7">
          <w:rPr>
            <w:rFonts w:hint="eastAsia"/>
            <w:b w:val="0"/>
            <w:sz w:val="16"/>
            <w:rPrChange w:id="19" w:author="you" w:date="2016-12-12T17:50:00Z">
              <w:rPr>
                <w:rFonts w:hint="eastAsia"/>
              </w:rPr>
            </w:rPrChange>
          </w:rPr>
          <w:t xml:space="preserve">(## 통일된 제목이 있어 수정합니다. 다른 </w:t>
        </w:r>
        <w:proofErr w:type="spellStart"/>
        <w:r w:rsidR="008718A7" w:rsidRPr="008718A7">
          <w:rPr>
            <w:rFonts w:hint="eastAsia"/>
            <w:b w:val="0"/>
            <w:sz w:val="16"/>
            <w:rPrChange w:id="20" w:author="you" w:date="2016-12-12T17:50:00Z">
              <w:rPr>
                <w:rFonts w:hint="eastAsia"/>
                <w:b w:val="0"/>
                <w:sz w:val="22"/>
              </w:rPr>
            </w:rPrChange>
          </w:rPr>
          <w:t>Packt</w:t>
        </w:r>
        <w:proofErr w:type="spellEnd"/>
        <w:r w:rsidR="008718A7" w:rsidRPr="008718A7">
          <w:rPr>
            <w:rFonts w:hint="eastAsia"/>
            <w:b w:val="0"/>
            <w:sz w:val="16"/>
            <w:rPrChange w:id="21" w:author="you" w:date="2016-12-12T17:50:00Z">
              <w:rPr>
                <w:rFonts w:hint="eastAsia"/>
                <w:b w:val="0"/>
                <w:sz w:val="22"/>
              </w:rPr>
            </w:rPrChange>
          </w:rPr>
          <w:t xml:space="preserve"> 책 번역 시 반영해주세요.)</w:t>
        </w:r>
      </w:ins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2E1B93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:rsidR="00A7312C" w:rsidRPr="0043606E" w:rsidRDefault="00A7312C" w:rsidP="00C20012">
      <w:pPr>
        <w:jc w:val="left"/>
        <w:rPr>
          <w:sz w:val="20"/>
          <w:szCs w:val="20"/>
        </w:rPr>
      </w:pPr>
    </w:p>
    <w:p w:rsidR="0068694F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또는 다른 프로그래밍 언어에 잘 알고 있으면 좋다. 프로그래밍과 데이터 분석에 대한 예비 경험도 도움이 될 것이다.</w:t>
      </w:r>
      <w:r w:rsidR="00D968DD" w:rsidRPr="0043606E">
        <w:rPr>
          <w:rFonts w:hint="eastAsia"/>
          <w:sz w:val="20"/>
          <w:szCs w:val="20"/>
        </w:rPr>
        <w:t xml:space="preserve"> </w:t>
      </w:r>
      <w:r w:rsidR="008871DD" w:rsidRPr="0043606E">
        <w:rPr>
          <w:rFonts w:hint="eastAsia"/>
          <w:sz w:val="20"/>
          <w:szCs w:val="20"/>
        </w:rPr>
        <w:t xml:space="preserve">애플리케이션 개발에 상당히 도움이 되는 알고리즘에 </w:t>
      </w:r>
      <w:r w:rsidR="00C069DF">
        <w:rPr>
          <w:rFonts w:hint="eastAsia"/>
          <w:sz w:val="20"/>
          <w:szCs w:val="20"/>
        </w:rPr>
        <w:t>대해</w:t>
      </w:r>
      <w:r w:rsidR="00AD5623" w:rsidRPr="0043606E">
        <w:rPr>
          <w:rFonts w:hint="eastAsia"/>
          <w:sz w:val="20"/>
          <w:szCs w:val="20"/>
        </w:rPr>
        <w:t xml:space="preserve"> </w:t>
      </w:r>
      <w:r w:rsidR="00C069DF">
        <w:rPr>
          <w:rFonts w:hint="eastAsia"/>
          <w:sz w:val="20"/>
          <w:szCs w:val="20"/>
        </w:rPr>
        <w:t>고마워하는 마음도</w:t>
      </w:r>
      <w:r w:rsidR="00AD5623" w:rsidRPr="0043606E">
        <w:rPr>
          <w:rFonts w:hint="eastAsia"/>
          <w:sz w:val="20"/>
          <w:szCs w:val="20"/>
        </w:rPr>
        <w:t xml:space="preserve"> 필요하다.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AD5623" w:rsidRPr="0043606E" w:rsidRDefault="00AD5623" w:rsidP="00C20012">
      <w:pPr>
        <w:jc w:val="left"/>
        <w:rPr>
          <w:sz w:val="20"/>
          <w:szCs w:val="20"/>
        </w:rPr>
      </w:pPr>
    </w:p>
    <w:p w:rsidR="004A073C" w:rsidRPr="0043606E" w:rsidRDefault="00AD562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F47D71" w:rsidRPr="0043606E">
        <w:rPr>
          <w:rFonts w:hint="eastAsia"/>
        </w:rPr>
        <w:t>이 책의 대상 독자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F47D71" w:rsidRPr="0043606E" w:rsidRDefault="00F47D7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책은 데이터 구조를 효율적으로 사용하고자 하고자 하는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개발자를 위한 것이다.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에 대한 기본 지식이 </w:t>
      </w:r>
      <w:r w:rsidR="00BB5A73" w:rsidRPr="0043606E">
        <w:rPr>
          <w:rFonts w:hint="eastAsia"/>
          <w:sz w:val="20"/>
          <w:szCs w:val="20"/>
        </w:rPr>
        <w:t>요구된</w:t>
      </w:r>
      <w:r w:rsidRPr="0043606E">
        <w:rPr>
          <w:rFonts w:hint="eastAsia"/>
          <w:sz w:val="20"/>
          <w:szCs w:val="20"/>
        </w:rPr>
        <w:t>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BB5A73" w:rsidRPr="0043606E" w:rsidRDefault="00BB5A73" w:rsidP="00C20012">
      <w:pPr>
        <w:jc w:val="left"/>
        <w:rPr>
          <w:sz w:val="20"/>
          <w:szCs w:val="20"/>
        </w:rPr>
      </w:pPr>
    </w:p>
    <w:p w:rsidR="00F47D71" w:rsidRPr="0043606E" w:rsidRDefault="00BB5A7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del w:id="22" w:author="you" w:date="2016-12-12T17:51:00Z">
        <w:r w:rsidR="00EA5D8D" w:rsidRPr="0043606E" w:rsidDel="008718A7">
          <w:rPr>
            <w:rFonts w:hint="eastAsia"/>
          </w:rPr>
          <w:delText>용어 및 표기법</w:delText>
        </w:r>
      </w:del>
      <w:ins w:id="23" w:author="you" w:date="2016-12-12T17:51:00Z">
        <w:r w:rsidR="008718A7">
          <w:rPr>
            <w:rFonts w:hint="eastAsia"/>
          </w:rPr>
          <w:t>편집 규약</w:t>
        </w:r>
      </w:ins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F47D71" w:rsidRPr="0043606E" w:rsidRDefault="00C5116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책은 다양한 정보를 구분하기</w:t>
      </w:r>
      <w:r w:rsidR="002C3654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위해 </w:t>
      </w:r>
      <w:proofErr w:type="spellStart"/>
      <w:r w:rsidRPr="0043606E">
        <w:rPr>
          <w:rFonts w:hint="eastAsia"/>
          <w:sz w:val="20"/>
          <w:szCs w:val="20"/>
        </w:rPr>
        <w:t>여러가지</w:t>
      </w:r>
      <w:proofErr w:type="spellEnd"/>
      <w:r w:rsidRPr="0043606E">
        <w:rPr>
          <w:rFonts w:hint="eastAsia"/>
          <w:sz w:val="20"/>
          <w:szCs w:val="20"/>
        </w:rPr>
        <w:t xml:space="preserve"> </w:t>
      </w:r>
      <w:r w:rsidR="002C3654" w:rsidRPr="0043606E">
        <w:rPr>
          <w:rFonts w:hint="eastAsia"/>
          <w:sz w:val="20"/>
          <w:szCs w:val="20"/>
        </w:rPr>
        <w:t>문장</w:t>
      </w:r>
      <w:r w:rsidRPr="0043606E">
        <w:rPr>
          <w:rFonts w:hint="eastAsia"/>
          <w:sz w:val="20"/>
          <w:szCs w:val="20"/>
        </w:rPr>
        <w:t xml:space="preserve"> 스타일을 사용하고 있다. </w:t>
      </w:r>
      <w:r w:rsidR="0018217D" w:rsidRPr="0043606E">
        <w:rPr>
          <w:rFonts w:hint="eastAsia"/>
          <w:sz w:val="20"/>
          <w:szCs w:val="20"/>
        </w:rPr>
        <w:t>여기서 그 스타일의 예와 의미를 설명한다.</w:t>
      </w:r>
    </w:p>
    <w:p w:rsidR="00C5116F" w:rsidRPr="0043606E" w:rsidRDefault="00C5116F" w:rsidP="00C20012">
      <w:pPr>
        <w:jc w:val="left"/>
        <w:rPr>
          <w:sz w:val="20"/>
          <w:szCs w:val="20"/>
        </w:rPr>
      </w:pPr>
    </w:p>
    <w:p w:rsidR="0018217D" w:rsidRPr="0043606E" w:rsidRDefault="0018217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문장 안에서 코드</w:t>
      </w:r>
      <w:r w:rsidR="00BD708F" w:rsidRPr="0043606E">
        <w:rPr>
          <w:sz w:val="20"/>
          <w:szCs w:val="20"/>
        </w:rPr>
        <w:t xml:space="preserve">, </w:t>
      </w:r>
      <w:r w:rsidR="00BD708F" w:rsidRPr="0043606E">
        <w:rPr>
          <w:rFonts w:hint="eastAsia"/>
          <w:sz w:val="20"/>
          <w:szCs w:val="20"/>
        </w:rPr>
        <w:t xml:space="preserve">데이터베이스 </w:t>
      </w:r>
      <w:proofErr w:type="spellStart"/>
      <w:r w:rsidR="00BD708F" w:rsidRPr="0043606E">
        <w:rPr>
          <w:rFonts w:hint="eastAsia"/>
          <w:sz w:val="20"/>
          <w:szCs w:val="20"/>
        </w:rPr>
        <w:t>테이블명</w:t>
      </w:r>
      <w:proofErr w:type="spellEnd"/>
      <w:r w:rsidR="00BD708F" w:rsidRPr="0043606E">
        <w:rPr>
          <w:rFonts w:hint="eastAsia"/>
          <w:sz w:val="20"/>
          <w:szCs w:val="20"/>
        </w:rPr>
        <w:t xml:space="preserve">, </w:t>
      </w:r>
      <w:proofErr w:type="spellStart"/>
      <w:r w:rsidR="00BD708F" w:rsidRPr="0043606E">
        <w:rPr>
          <w:rFonts w:hint="eastAsia"/>
          <w:sz w:val="20"/>
          <w:szCs w:val="20"/>
        </w:rPr>
        <w:t>폴더명</w:t>
      </w:r>
      <w:proofErr w:type="spellEnd"/>
      <w:r w:rsidR="00BD708F" w:rsidRPr="0043606E">
        <w:rPr>
          <w:rFonts w:hint="eastAsia"/>
          <w:sz w:val="20"/>
          <w:szCs w:val="20"/>
        </w:rPr>
        <w:t xml:space="preserve">, 파일명, 파일 </w:t>
      </w:r>
      <w:proofErr w:type="spellStart"/>
      <w:r w:rsidR="00BD708F" w:rsidRPr="0043606E">
        <w:rPr>
          <w:rFonts w:hint="eastAsia"/>
          <w:sz w:val="20"/>
          <w:szCs w:val="20"/>
        </w:rPr>
        <w:t>확장자</w:t>
      </w:r>
      <w:proofErr w:type="spellEnd"/>
      <w:r w:rsidR="00BD708F" w:rsidRPr="0043606E">
        <w:rPr>
          <w:rFonts w:hint="eastAsia"/>
          <w:sz w:val="20"/>
          <w:szCs w:val="20"/>
        </w:rPr>
        <w:t xml:space="preserve">, 경로, </w:t>
      </w:r>
      <w:r w:rsidR="0086193D" w:rsidRPr="0043606E">
        <w:rPr>
          <w:rFonts w:hint="eastAsia"/>
          <w:sz w:val="20"/>
          <w:szCs w:val="20"/>
        </w:rPr>
        <w:t>더미</w:t>
      </w:r>
      <w:r w:rsidR="0086193D" w:rsidRPr="0043606E">
        <w:rPr>
          <w:sz w:val="20"/>
          <w:szCs w:val="20"/>
        </w:rPr>
        <w:t xml:space="preserve"> URL</w:t>
      </w:r>
      <w:r w:rsidR="0086193D" w:rsidRPr="0043606E">
        <w:rPr>
          <w:rFonts w:hint="eastAsia"/>
          <w:sz w:val="20"/>
          <w:szCs w:val="20"/>
        </w:rPr>
        <w:t xml:space="preserve">, 사용자 </w:t>
      </w:r>
      <w:proofErr w:type="spellStart"/>
      <w:r w:rsidR="0086193D" w:rsidRPr="0043606E">
        <w:rPr>
          <w:rFonts w:hint="eastAsia"/>
          <w:sz w:val="20"/>
          <w:szCs w:val="20"/>
        </w:rPr>
        <w:t>입력값</w:t>
      </w:r>
      <w:proofErr w:type="spellEnd"/>
      <w:r w:rsidR="0086193D" w:rsidRPr="0043606E">
        <w:rPr>
          <w:rFonts w:hint="eastAsia"/>
          <w:sz w:val="20"/>
          <w:szCs w:val="20"/>
        </w:rPr>
        <w:t xml:space="preserve"> 등은 다음과 같이 표시한다. : </w:t>
      </w:r>
      <w:r w:rsidR="0086193D" w:rsidRPr="0043606E">
        <w:rPr>
          <w:sz w:val="20"/>
          <w:szCs w:val="20"/>
        </w:rPr>
        <w:t>“</w:t>
      </w:r>
      <w:proofErr w:type="spellStart"/>
      <w:r w:rsidR="0086193D" w:rsidRPr="0043606E">
        <w:rPr>
          <w:sz w:val="20"/>
          <w:szCs w:val="20"/>
        </w:rPr>
        <w:t>install.packages</w:t>
      </w:r>
      <w:proofErr w:type="spellEnd"/>
      <w:r w:rsidR="0086193D" w:rsidRPr="0043606E">
        <w:rPr>
          <w:sz w:val="20"/>
          <w:szCs w:val="20"/>
        </w:rPr>
        <w:t>()</w:t>
      </w:r>
      <w:r w:rsidR="0086193D" w:rsidRPr="0043606E">
        <w:rPr>
          <w:rFonts w:hint="eastAsia"/>
          <w:sz w:val="20"/>
          <w:szCs w:val="20"/>
        </w:rPr>
        <w:t xml:space="preserve"> 명령을 사용하여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콘솔에서 새로운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패키지를 설치하고 </w:t>
      </w:r>
      <w:proofErr w:type="spellStart"/>
      <w:r w:rsidR="0086193D" w:rsidRPr="0043606E">
        <w:rPr>
          <w:rFonts w:hint="eastAsia"/>
          <w:sz w:val="20"/>
          <w:szCs w:val="20"/>
        </w:rPr>
        <w:t>컴파일할</w:t>
      </w:r>
      <w:proofErr w:type="spellEnd"/>
      <w:r w:rsidR="0086193D" w:rsidRPr="0043606E">
        <w:rPr>
          <w:rFonts w:hint="eastAsia"/>
          <w:sz w:val="20"/>
          <w:szCs w:val="20"/>
        </w:rPr>
        <w:t xml:space="preserve"> 수 </w:t>
      </w:r>
      <w:r w:rsidR="00E7212A" w:rsidRPr="0043606E">
        <w:rPr>
          <w:rFonts w:hint="eastAsia"/>
          <w:sz w:val="20"/>
          <w:szCs w:val="20"/>
        </w:rPr>
        <w:t>있게 해준다</w:t>
      </w:r>
      <w:r w:rsidR="0086193D" w:rsidRPr="0043606E">
        <w:rPr>
          <w:rFonts w:hint="eastAsia"/>
          <w:sz w:val="20"/>
          <w:szCs w:val="20"/>
        </w:rPr>
        <w:t>.</w:t>
      </w:r>
      <w:r w:rsidR="0086193D" w:rsidRPr="0043606E">
        <w:rPr>
          <w:sz w:val="20"/>
          <w:szCs w:val="20"/>
        </w:rPr>
        <w:t>”</w:t>
      </w:r>
    </w:p>
    <w:p w:rsidR="0086193D" w:rsidRPr="0043606E" w:rsidRDefault="0086193D" w:rsidP="00C20012">
      <w:pPr>
        <w:jc w:val="left"/>
        <w:rPr>
          <w:sz w:val="20"/>
          <w:szCs w:val="20"/>
        </w:rPr>
      </w:pPr>
    </w:p>
    <w:p w:rsidR="00A11C0F" w:rsidRDefault="0086193D" w:rsidP="00A11C0F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코드 영역은 다음과 같이 표기한다.</w:t>
      </w:r>
    </w:p>
    <w:p w:rsidR="00C43E43" w:rsidRPr="0043606E" w:rsidRDefault="00C43E43" w:rsidP="00A11C0F">
      <w:pPr>
        <w:jc w:val="left"/>
        <w:rPr>
          <w:sz w:val="20"/>
          <w:szCs w:val="20"/>
        </w:rPr>
      </w:pPr>
    </w:p>
    <w:p w:rsidR="004A073C" w:rsidRPr="0043606E" w:rsidRDefault="00F51957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693DBD" w:rsidRPr="0043606E">
        <w:rPr>
          <w:sz w:val="20"/>
          <w:szCs w:val="20"/>
        </w:rPr>
        <w:t>if (</w:t>
      </w:r>
      <w:r w:rsidR="00693DBD" w:rsidRPr="0043606E">
        <w:rPr>
          <w:rFonts w:hint="eastAsia"/>
          <w:sz w:val="20"/>
          <w:szCs w:val="20"/>
        </w:rPr>
        <w:t xml:space="preserve">테스트 </w:t>
      </w:r>
      <w:proofErr w:type="spellStart"/>
      <w:r w:rsidR="00693DBD" w:rsidRPr="0043606E">
        <w:rPr>
          <w:rFonts w:hint="eastAsia"/>
          <w:sz w:val="20"/>
          <w:szCs w:val="20"/>
        </w:rPr>
        <w:t>표현식</w:t>
      </w:r>
      <w:proofErr w:type="spellEnd"/>
      <w:r w:rsidR="004A073C" w:rsidRPr="0043606E">
        <w:rPr>
          <w:sz w:val="20"/>
          <w:szCs w:val="20"/>
        </w:rPr>
        <w:t>)</w:t>
      </w:r>
    </w:p>
    <w:p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{</w:t>
      </w:r>
    </w:p>
    <w:p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    </w:t>
      </w:r>
      <w:r w:rsidR="003C05E7" w:rsidRPr="0043606E">
        <w:rPr>
          <w:rFonts w:hint="eastAsia"/>
          <w:sz w:val="20"/>
          <w:szCs w:val="20"/>
        </w:rPr>
        <w:t>true</w:t>
      </w:r>
      <w:r w:rsidR="00693DBD" w:rsidRPr="0043606E">
        <w:rPr>
          <w:rFonts w:hint="eastAsia"/>
          <w:sz w:val="20"/>
          <w:szCs w:val="20"/>
        </w:rPr>
        <w:t>일 경우 실행되는 명령문</w:t>
      </w:r>
    </w:p>
    <w:p w:rsidR="004A073C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}</w:t>
      </w:r>
    </w:p>
    <w:p w:rsidR="0086193D" w:rsidRPr="0043606E" w:rsidRDefault="0086193D" w:rsidP="00C20012">
      <w:pPr>
        <w:jc w:val="left"/>
        <w:rPr>
          <w:sz w:val="20"/>
          <w:szCs w:val="20"/>
        </w:rPr>
      </w:pPr>
    </w:p>
    <w:p w:rsidR="0021236D" w:rsidRDefault="0086193D" w:rsidP="0021236D">
      <w:pPr>
        <w:jc w:val="left"/>
        <w:rPr>
          <w:sz w:val="20"/>
          <w:szCs w:val="20"/>
        </w:rPr>
      </w:pPr>
      <w:proofErr w:type="spellStart"/>
      <w:r w:rsidRPr="0043606E">
        <w:rPr>
          <w:rFonts w:hint="eastAsia"/>
          <w:sz w:val="20"/>
          <w:szCs w:val="20"/>
        </w:rPr>
        <w:t>명령창에</w:t>
      </w:r>
      <w:proofErr w:type="spellEnd"/>
      <w:r w:rsidRPr="0043606E">
        <w:rPr>
          <w:rFonts w:hint="eastAsia"/>
          <w:sz w:val="20"/>
          <w:szCs w:val="20"/>
        </w:rPr>
        <w:t xml:space="preserve"> 입력 또</w:t>
      </w:r>
      <w:r w:rsidR="00E57F96" w:rsidRPr="0043606E">
        <w:rPr>
          <w:rFonts w:hint="eastAsia"/>
          <w:sz w:val="20"/>
          <w:szCs w:val="20"/>
        </w:rPr>
        <w:t>는 출력되는 내용은 다음과 같이 표기한다.</w:t>
      </w:r>
    </w:p>
    <w:p w:rsidR="00C43E43" w:rsidRPr="0043606E" w:rsidRDefault="00C43E43" w:rsidP="0021236D">
      <w:pPr>
        <w:jc w:val="left"/>
        <w:rPr>
          <w:sz w:val="20"/>
          <w:szCs w:val="20"/>
        </w:rPr>
      </w:pPr>
    </w:p>
    <w:p w:rsidR="0021236D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proofErr w:type="gramStart"/>
      <w:r w:rsidR="004A073C" w:rsidRPr="0043606E">
        <w:rPr>
          <w:sz w:val="20"/>
          <w:szCs w:val="20"/>
        </w:rPr>
        <w:t>pip3</w:t>
      </w:r>
      <w:proofErr w:type="gramEnd"/>
      <w:r w:rsidR="004A073C" w:rsidRPr="0043606E">
        <w:rPr>
          <w:sz w:val="20"/>
          <w:szCs w:val="20"/>
        </w:rPr>
        <w:t xml:space="preserve"> install --upgrade pip</w:t>
      </w:r>
    </w:p>
    <w:p w:rsidR="004A073C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proofErr w:type="gramStart"/>
      <w:r w:rsidR="004A073C" w:rsidRPr="0043606E">
        <w:rPr>
          <w:sz w:val="20"/>
          <w:szCs w:val="20"/>
        </w:rPr>
        <w:t>pip3</w:t>
      </w:r>
      <w:proofErr w:type="gramEnd"/>
      <w:r w:rsidR="004A073C" w:rsidRPr="0043606E">
        <w:rPr>
          <w:sz w:val="20"/>
          <w:szCs w:val="20"/>
        </w:rPr>
        <w:t xml:space="preserve"> install </w:t>
      </w:r>
      <w:proofErr w:type="spellStart"/>
      <w:r w:rsidR="004A073C" w:rsidRPr="0043606E">
        <w:rPr>
          <w:sz w:val="20"/>
          <w:szCs w:val="20"/>
        </w:rPr>
        <w:t>jupyter</w:t>
      </w:r>
      <w:proofErr w:type="spellEnd"/>
    </w:p>
    <w:p w:rsidR="00A36F0B" w:rsidRPr="0043606E" w:rsidRDefault="00A36F0B" w:rsidP="00C20012">
      <w:pPr>
        <w:jc w:val="left"/>
        <w:rPr>
          <w:sz w:val="20"/>
          <w:szCs w:val="20"/>
        </w:rPr>
      </w:pPr>
    </w:p>
    <w:p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새로운 용어와 중요한 단어는 보이는 것처럼 </w:t>
      </w:r>
      <w:r w:rsidR="00342B78" w:rsidRPr="0043606E">
        <w:rPr>
          <w:rFonts w:hint="eastAsia"/>
          <w:sz w:val="20"/>
          <w:szCs w:val="20"/>
        </w:rPr>
        <w:t>굵은 글씨</w:t>
      </w:r>
      <w:r w:rsidRPr="0043606E">
        <w:rPr>
          <w:rFonts w:hint="eastAsia"/>
          <w:sz w:val="20"/>
          <w:szCs w:val="20"/>
        </w:rPr>
        <w:t xml:space="preserve">로 강조했다. 메뉴, </w:t>
      </w:r>
      <w:proofErr w:type="spellStart"/>
      <w:r w:rsidRPr="0043606E">
        <w:rPr>
          <w:rFonts w:hint="eastAsia"/>
          <w:sz w:val="20"/>
          <w:szCs w:val="20"/>
        </w:rPr>
        <w:t>대화창처럼</w:t>
      </w:r>
      <w:proofErr w:type="spellEnd"/>
      <w:r w:rsidRPr="0043606E">
        <w:rPr>
          <w:rFonts w:hint="eastAsia"/>
          <w:sz w:val="20"/>
          <w:szCs w:val="20"/>
        </w:rPr>
        <w:t xml:space="preserve"> </w:t>
      </w:r>
      <w:r w:rsidR="00342B78" w:rsidRPr="0043606E">
        <w:rPr>
          <w:rFonts w:hint="eastAsia"/>
          <w:sz w:val="20"/>
          <w:szCs w:val="20"/>
        </w:rPr>
        <w:t>화면에 보이는</w:t>
      </w:r>
      <w:r w:rsidRPr="0043606E">
        <w:rPr>
          <w:rFonts w:hint="eastAsia"/>
          <w:sz w:val="20"/>
          <w:szCs w:val="20"/>
        </w:rPr>
        <w:t xml:space="preserve"> 단어는 다음과 같이 나타낸다. : </w:t>
      </w:r>
      <w:r w:rsidRPr="0043606E">
        <w:rPr>
          <w:sz w:val="20"/>
          <w:szCs w:val="20"/>
        </w:rPr>
        <w:t>“</w:t>
      </w:r>
      <w:r w:rsidRPr="0043606E">
        <w:rPr>
          <w:rFonts w:hint="eastAsia"/>
          <w:sz w:val="20"/>
          <w:szCs w:val="20"/>
        </w:rPr>
        <w:t xml:space="preserve">새로운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노트북을 시작하려면 그림 1.7에 보이는 것처럼 오른쪽에 있는 </w:t>
      </w:r>
      <w:r w:rsidRPr="0043606E">
        <w:rPr>
          <w:sz w:val="20"/>
          <w:szCs w:val="20"/>
        </w:rPr>
        <w:t xml:space="preserve">New </w:t>
      </w:r>
      <w:r w:rsidRPr="0043606E">
        <w:rPr>
          <w:rFonts w:hint="eastAsia"/>
          <w:sz w:val="20"/>
          <w:szCs w:val="20"/>
        </w:rPr>
        <w:t xml:space="preserve">탭을 클릭한 후 </w:t>
      </w:r>
      <w:r w:rsidRPr="0043606E">
        <w:rPr>
          <w:sz w:val="20"/>
          <w:szCs w:val="20"/>
        </w:rPr>
        <w:t>R kernel</w:t>
      </w:r>
      <w:r w:rsidRPr="0043606E">
        <w:rPr>
          <w:rFonts w:hint="eastAsia"/>
          <w:sz w:val="20"/>
          <w:szCs w:val="20"/>
        </w:rPr>
        <w:t>을 선택한다.</w:t>
      </w:r>
      <w:r w:rsidRPr="0043606E">
        <w:rPr>
          <w:sz w:val="20"/>
          <w:szCs w:val="20"/>
        </w:rPr>
        <w:t>”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</w:t>
      </w:r>
      <w:r w:rsidR="00342B78" w:rsidRPr="0043606E">
        <w:rPr>
          <w:rFonts w:hint="eastAsia"/>
          <w:sz w:val="20"/>
          <w:szCs w:val="20"/>
        </w:rPr>
        <w:t>정보</w:t>
      </w:r>
      <w:r w:rsidRPr="0043606E">
        <w:rPr>
          <w:rFonts w:hint="eastAsia"/>
          <w:sz w:val="20"/>
          <w:szCs w:val="20"/>
        </w:rPr>
        <w:t>]</w:t>
      </w:r>
    </w:p>
    <w:p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주의사항 또는 중요한 정보는 이와 같이 박스 안에 나타낸다.</w:t>
      </w:r>
    </w:p>
    <w:p w:rsidR="0054587B" w:rsidRPr="0043606E" w:rsidRDefault="0054587B" w:rsidP="00C20012">
      <w:pPr>
        <w:jc w:val="left"/>
        <w:rPr>
          <w:sz w:val="20"/>
          <w:szCs w:val="20"/>
        </w:rPr>
      </w:pPr>
    </w:p>
    <w:p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[팁]</w:t>
      </w:r>
    </w:p>
    <w:p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팁과 트릭은 이와 같이 나타낸다.</w:t>
      </w:r>
    </w:p>
    <w:p w:rsidR="0054587B" w:rsidRPr="0043606E" w:rsidRDefault="0054587B" w:rsidP="00C20012">
      <w:pPr>
        <w:jc w:val="left"/>
        <w:rPr>
          <w:sz w:val="20"/>
          <w:szCs w:val="20"/>
        </w:rPr>
      </w:pPr>
    </w:p>
    <w:p w:rsidR="00342B78" w:rsidRPr="0043606E" w:rsidRDefault="00342B78" w:rsidP="00C20012">
      <w:pPr>
        <w:jc w:val="left"/>
        <w:rPr>
          <w:sz w:val="20"/>
          <w:szCs w:val="20"/>
        </w:rPr>
      </w:pPr>
    </w:p>
    <w:p w:rsidR="004A073C" w:rsidRPr="0043606E" w:rsidRDefault="00342B78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14504E" w:rsidRPr="0043606E">
        <w:rPr>
          <w:rFonts w:hint="eastAsia"/>
        </w:rPr>
        <w:t xml:space="preserve">독자 </w:t>
      </w:r>
      <w:ins w:id="24" w:author="you" w:date="2016-12-12T17:51:00Z">
        <w:r w:rsidR="008718A7">
          <w:rPr>
            <w:rFonts w:hint="eastAsia"/>
          </w:rPr>
          <w:t>의견</w:t>
        </w:r>
      </w:ins>
      <w:del w:id="25" w:author="you" w:date="2016-12-12T17:51:00Z">
        <w:r w:rsidR="0014504E" w:rsidRPr="0043606E" w:rsidDel="008718A7">
          <w:rPr>
            <w:rFonts w:hint="eastAsia"/>
          </w:rPr>
          <w:delText>피드백</w:delText>
        </w:r>
      </w:del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14504E" w:rsidRPr="0043606E" w:rsidRDefault="0014504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독자로부터의 피드백은 언제나 환영한다. </w:t>
      </w:r>
      <w:r w:rsidR="00490F72" w:rsidRPr="0043606E">
        <w:rPr>
          <w:rFonts w:hint="eastAsia"/>
          <w:sz w:val="20"/>
          <w:szCs w:val="20"/>
        </w:rPr>
        <w:t xml:space="preserve">좋았는지 </w:t>
      </w:r>
      <w:r w:rsidR="00204637" w:rsidRPr="0043606E">
        <w:rPr>
          <w:rFonts w:hint="eastAsia"/>
          <w:sz w:val="20"/>
          <w:szCs w:val="20"/>
        </w:rPr>
        <w:t>그렇지</w:t>
      </w:r>
      <w:r w:rsidR="00490F72" w:rsidRPr="0043606E">
        <w:rPr>
          <w:rFonts w:hint="eastAsia"/>
          <w:sz w:val="20"/>
          <w:szCs w:val="20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43606E">
        <w:rPr>
          <w:rFonts w:hint="eastAsia"/>
          <w:sz w:val="20"/>
          <w:szCs w:val="20"/>
        </w:rPr>
        <w:t>되기 때문에</w:t>
      </w:r>
      <w:r w:rsidR="00490F72" w:rsidRPr="0043606E">
        <w:rPr>
          <w:rFonts w:hint="eastAsia"/>
          <w:sz w:val="20"/>
          <w:szCs w:val="20"/>
        </w:rPr>
        <w:t xml:space="preserve"> 우리에게 정말 중요하다. 일반적인 피드백을 보낼 때는 </w:t>
      </w:r>
      <w:hyperlink r:id="rId8" w:history="1">
        <w:r w:rsidR="00490F72" w:rsidRPr="0043606E">
          <w:rPr>
            <w:rStyle w:val="a6"/>
            <w:sz w:val="20"/>
            <w:szCs w:val="20"/>
          </w:rPr>
          <w:t>feedback@packtpub.com</w:t>
        </w:r>
      </w:hyperlink>
      <w:r w:rsidR="00490F72" w:rsidRPr="0043606E">
        <w:rPr>
          <w:rFonts w:hint="eastAsia"/>
          <w:sz w:val="20"/>
          <w:szCs w:val="20"/>
        </w:rPr>
        <w:t xml:space="preserve"> 으로 </w:t>
      </w:r>
      <w:proofErr w:type="spellStart"/>
      <w:r w:rsidR="00490F72" w:rsidRPr="0043606E">
        <w:rPr>
          <w:rFonts w:hint="eastAsia"/>
          <w:sz w:val="20"/>
          <w:szCs w:val="20"/>
        </w:rPr>
        <w:t>이메일</w:t>
      </w:r>
      <w:proofErr w:type="spellEnd"/>
      <w:r w:rsidR="00490F72" w:rsidRPr="0043606E">
        <w:rPr>
          <w:rFonts w:hint="eastAsia"/>
          <w:sz w:val="20"/>
          <w:szCs w:val="20"/>
        </w:rPr>
        <w:t xml:space="preserve"> 제목란에 책 제목을 넣어서 보내면 된다. 만약 당신이 특정한 주제에 </w:t>
      </w:r>
      <w:r w:rsidR="00A548F1" w:rsidRPr="0043606E">
        <w:rPr>
          <w:rFonts w:hint="eastAsia"/>
          <w:sz w:val="20"/>
          <w:szCs w:val="20"/>
        </w:rPr>
        <w:t>대한</w:t>
      </w:r>
      <w:r w:rsidR="00490F72" w:rsidRPr="0043606E">
        <w:rPr>
          <w:rFonts w:hint="eastAsia"/>
          <w:sz w:val="20"/>
          <w:szCs w:val="20"/>
        </w:rPr>
        <w:t xml:space="preserve"> 전문가이고 책을 쓰거나 공동 </w:t>
      </w:r>
      <w:r w:rsidR="00A548F1" w:rsidRPr="0043606E">
        <w:rPr>
          <w:rFonts w:hint="eastAsia"/>
          <w:sz w:val="20"/>
          <w:szCs w:val="20"/>
        </w:rPr>
        <w:t>저술</w:t>
      </w:r>
      <w:r w:rsidR="00490F72" w:rsidRPr="0043606E">
        <w:rPr>
          <w:rFonts w:hint="eastAsia"/>
          <w:sz w:val="20"/>
          <w:szCs w:val="20"/>
        </w:rPr>
        <w:t xml:space="preserve">을 하는데 관심이 있다면 </w:t>
      </w:r>
      <w:hyperlink r:id="rId9" w:history="1">
        <w:r w:rsidR="00490F72" w:rsidRPr="0043606E">
          <w:rPr>
            <w:rStyle w:val="a6"/>
            <w:sz w:val="20"/>
            <w:szCs w:val="20"/>
          </w:rPr>
          <w:t>www.packtpub.com/authors</w:t>
        </w:r>
      </w:hyperlink>
      <w:r w:rsidR="00490F72" w:rsidRPr="0043606E">
        <w:rPr>
          <w:rFonts w:hint="eastAsia"/>
          <w:sz w:val="20"/>
          <w:szCs w:val="20"/>
        </w:rPr>
        <w:t xml:space="preserve"> 에서 저자 가이드를 보라.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A548F1" w:rsidRPr="0043606E" w:rsidRDefault="00A548F1" w:rsidP="00C20012">
      <w:pPr>
        <w:jc w:val="left"/>
        <w:rPr>
          <w:sz w:val="20"/>
          <w:szCs w:val="20"/>
        </w:rPr>
      </w:pPr>
    </w:p>
    <w:p w:rsidR="004A073C" w:rsidRPr="0043606E" w:rsidRDefault="00A548F1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490F72" w:rsidRPr="0043606E">
        <w:rPr>
          <w:rFonts w:hint="eastAsia"/>
        </w:rPr>
        <w:t>고객 지원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</w:p>
    <w:p w:rsidR="00490F72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당신은 이제 </w:t>
      </w:r>
      <w:proofErr w:type="spellStart"/>
      <w:r w:rsidR="00490F72" w:rsidRPr="0043606E">
        <w:rPr>
          <w:sz w:val="20"/>
          <w:szCs w:val="20"/>
        </w:rPr>
        <w:t>Packt</w:t>
      </w:r>
      <w:proofErr w:type="spellEnd"/>
      <w:r w:rsidR="00490F72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책의</w:t>
      </w:r>
      <w:r w:rsidR="00490F72" w:rsidRPr="0043606E">
        <w:rPr>
          <w:rFonts w:hint="eastAsia"/>
          <w:sz w:val="20"/>
          <w:szCs w:val="20"/>
        </w:rPr>
        <w:t xml:space="preserve"> 자랑스런 </w:t>
      </w:r>
      <w:r w:rsidRPr="0043606E">
        <w:rPr>
          <w:rFonts w:hint="eastAsia"/>
          <w:sz w:val="20"/>
          <w:szCs w:val="20"/>
        </w:rPr>
        <w:t>소유자이므로,</w:t>
      </w:r>
      <w:r w:rsidR="00490F72" w:rsidRPr="0043606E">
        <w:rPr>
          <w:rFonts w:hint="eastAsia"/>
          <w:sz w:val="20"/>
          <w:szCs w:val="20"/>
        </w:rPr>
        <w:t xml:space="preserve"> 이것을 최대한 활용할 수 </w:t>
      </w:r>
      <w:r w:rsidR="007F4017" w:rsidRPr="0043606E">
        <w:rPr>
          <w:rFonts w:hint="eastAsia"/>
          <w:sz w:val="20"/>
          <w:szCs w:val="20"/>
        </w:rPr>
        <w:t>있도록</w:t>
      </w:r>
      <w:r w:rsidRPr="0043606E">
        <w:rPr>
          <w:rFonts w:hint="eastAsia"/>
          <w:sz w:val="20"/>
          <w:szCs w:val="20"/>
        </w:rPr>
        <w:t xml:space="preserve"> 우리는</w:t>
      </w:r>
      <w:r w:rsidR="00490F72" w:rsidRPr="0043606E">
        <w:rPr>
          <w:rFonts w:hint="eastAsia"/>
          <w:sz w:val="20"/>
          <w:szCs w:val="20"/>
        </w:rPr>
        <w:t xml:space="preserve"> 많은 것을 제공하고 있다.</w:t>
      </w:r>
    </w:p>
    <w:p w:rsidR="004A073C" w:rsidRPr="0043606E" w:rsidRDefault="004A073C" w:rsidP="00C20012">
      <w:pPr>
        <w:jc w:val="left"/>
        <w:rPr>
          <w:sz w:val="20"/>
          <w:szCs w:val="20"/>
        </w:rPr>
      </w:pPr>
    </w:p>
    <w:p w:rsidR="007F4017" w:rsidRPr="0043606E" w:rsidRDefault="007F4017" w:rsidP="00C20012">
      <w:pPr>
        <w:jc w:val="left"/>
        <w:rPr>
          <w:sz w:val="20"/>
          <w:szCs w:val="20"/>
        </w:rPr>
      </w:pPr>
    </w:p>
    <w:p w:rsidR="004A073C" w:rsidRPr="0043606E" w:rsidRDefault="007F4017" w:rsidP="00F45399">
      <w:pPr>
        <w:pStyle w:val="a9"/>
      </w:pPr>
      <w:r w:rsidRPr="0043606E">
        <w:t>&lt;</w:t>
      </w:r>
      <w:del w:id="26" w:author="you" w:date="2016-12-12T17:51:00Z">
        <w:r w:rsidR="00F45399" w:rsidDel="008718A7">
          <w:rPr>
            <w:rFonts w:hint="eastAsia"/>
          </w:rPr>
          <w:delText>중</w:delText>
        </w:r>
      </w:del>
      <w:ins w:id="27" w:author="you" w:date="2016-12-12T17:51:00Z">
        <w:r w:rsidR="008718A7">
          <w:rPr>
            <w:rFonts w:hint="eastAsia"/>
          </w:rPr>
          <w:t>소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616D84" w:rsidRPr="0043606E">
        <w:rPr>
          <w:rFonts w:hint="eastAsia"/>
        </w:rPr>
        <w:t>예제 코드 다운로드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예제 코드는 </w:t>
      </w:r>
      <w:hyperlink r:id="rId10" w:history="1">
        <w:r w:rsidRPr="0043606E">
          <w:rPr>
            <w:rStyle w:val="a6"/>
            <w:sz w:val="20"/>
            <w:szCs w:val="20"/>
          </w:rPr>
          <w:t>http://www.packtpub.com</w:t>
        </w:r>
      </w:hyperlink>
      <w:r w:rsidRPr="0043606E">
        <w:rPr>
          <w:rFonts w:hint="eastAsia"/>
          <w:sz w:val="20"/>
          <w:szCs w:val="20"/>
        </w:rPr>
        <w:t xml:space="preserve">에서 당신의 계정으로 로그인하여 다운로드 받을 수 있다. 이 책을 다른 곳에서 구매했다면 </w:t>
      </w:r>
      <w:hyperlink r:id="rId11" w:history="1">
        <w:r w:rsidRPr="0043606E">
          <w:rPr>
            <w:rStyle w:val="a6"/>
            <w:sz w:val="20"/>
            <w:szCs w:val="20"/>
          </w:rPr>
          <w:t>http://www.packtpub.com/support</w:t>
        </w:r>
      </w:hyperlink>
      <w:r w:rsidRPr="0043606E">
        <w:rPr>
          <w:rFonts w:hint="eastAsia"/>
          <w:sz w:val="20"/>
          <w:szCs w:val="20"/>
        </w:rPr>
        <w:t xml:space="preserve">에 방문해서 </w:t>
      </w:r>
      <w:r w:rsidR="00460D87" w:rsidRPr="0043606E">
        <w:rPr>
          <w:rFonts w:hint="eastAsia"/>
          <w:sz w:val="20"/>
          <w:szCs w:val="20"/>
        </w:rPr>
        <w:t>가입</w:t>
      </w:r>
      <w:r w:rsidRPr="0043606E">
        <w:rPr>
          <w:rFonts w:hint="eastAsia"/>
          <w:sz w:val="20"/>
          <w:szCs w:val="20"/>
        </w:rPr>
        <w:t xml:space="preserve">하면 당신의 </w:t>
      </w:r>
      <w:proofErr w:type="spellStart"/>
      <w:r w:rsidRPr="0043606E">
        <w:rPr>
          <w:rFonts w:hint="eastAsia"/>
          <w:sz w:val="20"/>
          <w:szCs w:val="20"/>
        </w:rPr>
        <w:t>이메일로</w:t>
      </w:r>
      <w:proofErr w:type="spellEnd"/>
      <w:r w:rsidRPr="0043606E">
        <w:rPr>
          <w:rFonts w:hint="eastAsia"/>
          <w:sz w:val="20"/>
          <w:szCs w:val="20"/>
        </w:rPr>
        <w:t xml:space="preserve"> 소스코드를 받을 수 있다.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다음 과정을 통해 </w:t>
      </w:r>
      <w:r w:rsidR="00460D87" w:rsidRPr="0043606E">
        <w:rPr>
          <w:rFonts w:hint="eastAsia"/>
          <w:sz w:val="20"/>
          <w:szCs w:val="20"/>
        </w:rPr>
        <w:t xml:space="preserve">예제 </w:t>
      </w:r>
      <w:r w:rsidRPr="0043606E">
        <w:rPr>
          <w:rFonts w:hint="eastAsia"/>
          <w:sz w:val="20"/>
          <w:szCs w:val="20"/>
        </w:rPr>
        <w:t>코드를 다운로드 받을 수 있다.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1. 웹사이트에 </w:t>
      </w:r>
      <w:proofErr w:type="spellStart"/>
      <w:r w:rsidRPr="0043606E">
        <w:rPr>
          <w:rFonts w:hint="eastAsia"/>
          <w:sz w:val="20"/>
          <w:szCs w:val="20"/>
        </w:rPr>
        <w:t>이메일</w:t>
      </w:r>
      <w:proofErr w:type="spellEnd"/>
      <w:r w:rsidRPr="0043606E">
        <w:rPr>
          <w:rFonts w:hint="eastAsia"/>
          <w:sz w:val="20"/>
          <w:szCs w:val="20"/>
        </w:rPr>
        <w:t xml:space="preserve"> 주소와 패스워드를 사용해서 로그인 또는 가입한다.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2. 위쪽의 </w:t>
      </w:r>
      <w:r w:rsidRPr="0043606E">
        <w:rPr>
          <w:sz w:val="20"/>
          <w:szCs w:val="20"/>
        </w:rPr>
        <w:t>SUPPORT</w:t>
      </w:r>
      <w:r w:rsidRPr="0043606E">
        <w:rPr>
          <w:rFonts w:hint="eastAsia"/>
          <w:sz w:val="20"/>
          <w:szCs w:val="20"/>
        </w:rPr>
        <w:t xml:space="preserve"> 탭을 선택한다.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3. </w:t>
      </w:r>
      <w:r w:rsidRPr="0043606E">
        <w:rPr>
          <w:sz w:val="20"/>
          <w:szCs w:val="20"/>
        </w:rPr>
        <w:t>Code Downloads &amp; Errata</w:t>
      </w:r>
      <w:r w:rsidRPr="0043606E">
        <w:rPr>
          <w:rFonts w:hint="eastAsia"/>
          <w:sz w:val="20"/>
          <w:szCs w:val="20"/>
        </w:rPr>
        <w:t>를 클릭한다.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4. </w:t>
      </w:r>
      <w:r w:rsidRPr="0043606E">
        <w:rPr>
          <w:sz w:val="20"/>
          <w:szCs w:val="20"/>
        </w:rPr>
        <w:t>Search</w:t>
      </w:r>
      <w:r w:rsidRPr="0043606E">
        <w:rPr>
          <w:rFonts w:hint="eastAsia"/>
          <w:sz w:val="20"/>
          <w:szCs w:val="20"/>
        </w:rPr>
        <w:t xml:space="preserve"> </w:t>
      </w:r>
      <w:r w:rsidR="00527E14" w:rsidRPr="0043606E">
        <w:rPr>
          <w:rFonts w:hint="eastAsia"/>
          <w:sz w:val="20"/>
          <w:szCs w:val="20"/>
        </w:rPr>
        <w:t>부분</w:t>
      </w:r>
      <w:r w:rsidRPr="0043606E">
        <w:rPr>
          <w:rFonts w:hint="eastAsia"/>
          <w:sz w:val="20"/>
          <w:szCs w:val="20"/>
        </w:rPr>
        <w:t>에 책의 제목을 입력한다.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5. 원하는 책을 선택한다.</w:t>
      </w:r>
    </w:p>
    <w:p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6. </w:t>
      </w:r>
      <w:r w:rsidR="004E221D" w:rsidRPr="0043606E">
        <w:rPr>
          <w:rFonts w:hint="eastAsia"/>
          <w:sz w:val="20"/>
          <w:szCs w:val="20"/>
        </w:rPr>
        <w:t xml:space="preserve">책을 구매한 곳을 </w:t>
      </w:r>
      <w:proofErr w:type="spellStart"/>
      <w:r w:rsidR="004E221D" w:rsidRPr="0043606E">
        <w:rPr>
          <w:rFonts w:hint="eastAsia"/>
          <w:sz w:val="20"/>
          <w:szCs w:val="20"/>
        </w:rPr>
        <w:t>드롭다운</w:t>
      </w:r>
      <w:proofErr w:type="spellEnd"/>
      <w:r w:rsidR="004E221D" w:rsidRPr="0043606E">
        <w:rPr>
          <w:rFonts w:hint="eastAsia"/>
          <w:sz w:val="20"/>
          <w:szCs w:val="20"/>
        </w:rPr>
        <w:t xml:space="preserve"> 메뉴에서 선택한다.</w:t>
      </w:r>
    </w:p>
    <w:p w:rsidR="00616D84" w:rsidRDefault="004E221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7. </w:t>
      </w:r>
      <w:r w:rsidRPr="0043606E">
        <w:rPr>
          <w:sz w:val="20"/>
          <w:szCs w:val="20"/>
        </w:rPr>
        <w:t>Code Download</w:t>
      </w:r>
      <w:r w:rsidRPr="0043606E">
        <w:rPr>
          <w:rFonts w:hint="eastAsia"/>
          <w:sz w:val="20"/>
          <w:szCs w:val="20"/>
        </w:rPr>
        <w:t>를 클릭한다.</w:t>
      </w:r>
    </w:p>
    <w:p w:rsidR="00CA03FE" w:rsidRPr="0043606E" w:rsidRDefault="00CA03FE" w:rsidP="00C20012">
      <w:pPr>
        <w:jc w:val="left"/>
        <w:rPr>
          <w:sz w:val="20"/>
          <w:szCs w:val="20"/>
        </w:rPr>
      </w:pPr>
    </w:p>
    <w:p w:rsidR="0000558B" w:rsidRDefault="00F42126" w:rsidP="0000558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파일을 다운로드 받은 후 다음 프로그램의 최신 버전으로 압축을 해제하면 된다.</w:t>
      </w:r>
    </w:p>
    <w:p w:rsidR="007E0D3F" w:rsidRPr="0043606E" w:rsidRDefault="007E0D3F" w:rsidP="0000558B">
      <w:pPr>
        <w:jc w:val="left"/>
        <w:rPr>
          <w:sz w:val="20"/>
          <w:szCs w:val="20"/>
        </w:rPr>
      </w:pPr>
    </w:p>
    <w:p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proofErr w:type="spellStart"/>
      <w:proofErr w:type="gramStart"/>
      <w:r w:rsidRPr="0043606E">
        <w:rPr>
          <w:rFonts w:hint="eastAsia"/>
          <w:sz w:val="20"/>
          <w:szCs w:val="20"/>
        </w:rPr>
        <w:t>윈도우즈</w:t>
      </w:r>
      <w:proofErr w:type="spellEnd"/>
      <w:r w:rsidRPr="0043606E">
        <w:rPr>
          <w:rFonts w:hint="eastAsia"/>
          <w:sz w:val="20"/>
          <w:szCs w:val="20"/>
        </w:rPr>
        <w:t xml:space="preserve"> :</w:t>
      </w:r>
      <w:proofErr w:type="gramEnd"/>
      <w:r w:rsidRPr="0043606E">
        <w:rPr>
          <w:rFonts w:hint="eastAsia"/>
          <w:sz w:val="20"/>
          <w:szCs w:val="20"/>
        </w:rPr>
        <w:t xml:space="preserve"> </w:t>
      </w:r>
      <w:proofErr w:type="spellStart"/>
      <w:r w:rsidRPr="0043606E">
        <w:rPr>
          <w:sz w:val="20"/>
          <w:szCs w:val="20"/>
        </w:rPr>
        <w:t>WinRAR</w:t>
      </w:r>
      <w:proofErr w:type="spellEnd"/>
      <w:r w:rsidRPr="0043606E">
        <w:rPr>
          <w:sz w:val="20"/>
          <w:szCs w:val="20"/>
        </w:rPr>
        <w:t xml:space="preserve"> / 7-Zip</w:t>
      </w:r>
    </w:p>
    <w:p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맥 </w:t>
      </w:r>
      <w:proofErr w:type="gramStart"/>
      <w:r w:rsidRPr="0043606E">
        <w:rPr>
          <w:sz w:val="20"/>
          <w:szCs w:val="20"/>
        </w:rPr>
        <w:t xml:space="preserve">OS </w:t>
      </w:r>
      <w:r w:rsidRPr="0043606E">
        <w:rPr>
          <w:rFonts w:hint="eastAsia"/>
          <w:sz w:val="20"/>
          <w:szCs w:val="20"/>
        </w:rPr>
        <w:t>:</w:t>
      </w:r>
      <w:proofErr w:type="gramEnd"/>
      <w:r w:rsidRPr="0043606E">
        <w:rPr>
          <w:rFonts w:hint="eastAsia"/>
          <w:sz w:val="20"/>
          <w:szCs w:val="20"/>
        </w:rPr>
        <w:t xml:space="preserve"> </w:t>
      </w:r>
      <w:proofErr w:type="spellStart"/>
      <w:r w:rsidR="004A073C" w:rsidRPr="0043606E">
        <w:rPr>
          <w:sz w:val="20"/>
          <w:szCs w:val="20"/>
        </w:rPr>
        <w:t>Zipeg</w:t>
      </w:r>
      <w:proofErr w:type="spellEnd"/>
      <w:r w:rsidR="004A073C" w:rsidRPr="0043606E">
        <w:rPr>
          <w:sz w:val="20"/>
          <w:szCs w:val="20"/>
        </w:rPr>
        <w:t xml:space="preserve"> / </w:t>
      </w:r>
      <w:proofErr w:type="spellStart"/>
      <w:r w:rsidR="004A073C" w:rsidRPr="0043606E">
        <w:rPr>
          <w:sz w:val="20"/>
          <w:szCs w:val="20"/>
        </w:rPr>
        <w:t>iZip</w:t>
      </w:r>
      <w:proofErr w:type="spellEnd"/>
      <w:r w:rsidR="004A073C" w:rsidRPr="0043606E">
        <w:rPr>
          <w:sz w:val="20"/>
          <w:szCs w:val="20"/>
        </w:rPr>
        <w:t xml:space="preserve"> / </w:t>
      </w:r>
      <w:proofErr w:type="spellStart"/>
      <w:r w:rsidR="004A073C" w:rsidRPr="0043606E">
        <w:rPr>
          <w:sz w:val="20"/>
          <w:szCs w:val="20"/>
        </w:rPr>
        <w:t>UnRa</w:t>
      </w:r>
      <w:r w:rsidRPr="0043606E">
        <w:rPr>
          <w:sz w:val="20"/>
          <w:szCs w:val="20"/>
        </w:rPr>
        <w:t>rX</w:t>
      </w:r>
      <w:proofErr w:type="spellEnd"/>
    </w:p>
    <w:p w:rsidR="004A073C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proofErr w:type="spellStart"/>
      <w:proofErr w:type="gramStart"/>
      <w:r w:rsidRPr="0043606E">
        <w:rPr>
          <w:rFonts w:hint="eastAsia"/>
          <w:sz w:val="20"/>
          <w:szCs w:val="20"/>
        </w:rPr>
        <w:t>리눅스</w:t>
      </w:r>
      <w:proofErr w:type="spellEnd"/>
      <w:r w:rsidRPr="0043606E">
        <w:rPr>
          <w:rFonts w:hint="eastAsia"/>
          <w:sz w:val="20"/>
          <w:szCs w:val="20"/>
        </w:rPr>
        <w:t xml:space="preserve"> :</w:t>
      </w:r>
      <w:proofErr w:type="gramEnd"/>
      <w:r w:rsidRPr="0043606E">
        <w:rPr>
          <w:rFonts w:hint="eastAsia"/>
          <w:sz w:val="20"/>
          <w:szCs w:val="20"/>
        </w:rPr>
        <w:t xml:space="preserve"> </w:t>
      </w:r>
      <w:r w:rsidRPr="0043606E">
        <w:rPr>
          <w:sz w:val="20"/>
          <w:szCs w:val="20"/>
        </w:rPr>
        <w:t xml:space="preserve">7-Zip / </w:t>
      </w:r>
      <w:proofErr w:type="spellStart"/>
      <w:r w:rsidRPr="0043606E">
        <w:rPr>
          <w:sz w:val="20"/>
          <w:szCs w:val="20"/>
        </w:rPr>
        <w:t>PeaZip</w:t>
      </w:r>
      <w:proofErr w:type="spellEnd"/>
      <w:r w:rsidRPr="0043606E">
        <w:rPr>
          <w:sz w:val="20"/>
          <w:szCs w:val="20"/>
        </w:rPr>
        <w:t xml:space="preserve"> for</w:t>
      </w:r>
    </w:p>
    <w:p w:rsidR="00F42126" w:rsidRPr="0043606E" w:rsidRDefault="00F42126" w:rsidP="00527E14">
      <w:pPr>
        <w:jc w:val="left"/>
        <w:rPr>
          <w:sz w:val="20"/>
          <w:szCs w:val="20"/>
        </w:rPr>
      </w:pPr>
    </w:p>
    <w:p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코드는 </w:t>
      </w:r>
      <w:proofErr w:type="spellStart"/>
      <w:r w:rsidRPr="0043606E">
        <w:rPr>
          <w:rFonts w:hint="eastAsia"/>
          <w:sz w:val="20"/>
          <w:szCs w:val="20"/>
        </w:rPr>
        <w:t>깃허브의</w:t>
      </w:r>
      <w:proofErr w:type="spellEnd"/>
      <w:r w:rsidRPr="0043606E">
        <w:rPr>
          <w:rFonts w:hint="eastAsia"/>
          <w:sz w:val="20"/>
          <w:szCs w:val="20"/>
        </w:rPr>
        <w:t xml:space="preserve"> 다음 저장소에서도 다운로드 받을 수 있다.</w:t>
      </w:r>
      <w:r w:rsidRPr="0043606E">
        <w:rPr>
          <w:sz w:val="20"/>
          <w:szCs w:val="20"/>
        </w:rPr>
        <w:t xml:space="preserve"> </w:t>
      </w:r>
    </w:p>
    <w:p w:rsidR="00F86300" w:rsidRPr="0043606E" w:rsidRDefault="001A0772" w:rsidP="00C20012">
      <w:pPr>
        <w:jc w:val="left"/>
        <w:rPr>
          <w:sz w:val="20"/>
          <w:szCs w:val="20"/>
        </w:rPr>
      </w:pPr>
      <w:hyperlink r:id="rId12" w:history="1">
        <w:r w:rsidR="00B4543D" w:rsidRPr="0043606E">
          <w:rPr>
            <w:rStyle w:val="a6"/>
            <w:sz w:val="20"/>
            <w:szCs w:val="20"/>
          </w:rPr>
          <w:t>https://github.com/PacktPublishing/R-Data-Structures-and-Algorithms</w:t>
        </w:r>
      </w:hyperlink>
      <w:r w:rsidR="00B4543D" w:rsidRPr="0043606E">
        <w:rPr>
          <w:rFonts w:hint="eastAsia"/>
          <w:sz w:val="20"/>
          <w:szCs w:val="20"/>
        </w:rPr>
        <w:t xml:space="preserve"> </w:t>
      </w:r>
    </w:p>
    <w:p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그 외의 다양한 책과 비디오의 </w:t>
      </w:r>
      <w:r w:rsidR="00B4543D" w:rsidRPr="0043606E">
        <w:rPr>
          <w:rFonts w:hint="eastAsia"/>
          <w:sz w:val="20"/>
          <w:szCs w:val="20"/>
        </w:rPr>
        <w:t>코드</w:t>
      </w:r>
      <w:r w:rsidRPr="0043606E">
        <w:rPr>
          <w:rFonts w:hint="eastAsia"/>
          <w:sz w:val="20"/>
          <w:szCs w:val="20"/>
        </w:rPr>
        <w:t xml:space="preserve">도 </w:t>
      </w:r>
      <w:hyperlink r:id="rId13" w:history="1">
        <w:r w:rsidRPr="0043606E">
          <w:rPr>
            <w:rStyle w:val="a6"/>
            <w:sz w:val="20"/>
            <w:szCs w:val="20"/>
          </w:rPr>
          <w:t>https://github.com/PacktPublishing/</w:t>
        </w:r>
      </w:hyperlink>
      <w:r w:rsidRPr="0043606E">
        <w:rPr>
          <w:rFonts w:hint="eastAsia"/>
          <w:sz w:val="20"/>
          <w:szCs w:val="20"/>
        </w:rPr>
        <w:t xml:space="preserve"> 에서 얻을 수 있다.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B4543D" w:rsidRPr="0043606E" w:rsidRDefault="00B4543D" w:rsidP="00C20012">
      <w:pPr>
        <w:jc w:val="left"/>
        <w:rPr>
          <w:sz w:val="20"/>
          <w:szCs w:val="20"/>
        </w:rPr>
      </w:pPr>
    </w:p>
    <w:p w:rsidR="004A073C" w:rsidRPr="0043606E" w:rsidRDefault="00B4543D" w:rsidP="00F45399">
      <w:pPr>
        <w:pStyle w:val="a9"/>
      </w:pPr>
      <w:r w:rsidRPr="0043606E">
        <w:t>&lt;</w:t>
      </w:r>
      <w:del w:id="28" w:author="you" w:date="2016-12-12T17:52:00Z">
        <w:r w:rsidR="00F45399" w:rsidDel="008718A7">
          <w:rPr>
            <w:rFonts w:hint="eastAsia"/>
          </w:rPr>
          <w:delText>중</w:delText>
        </w:r>
      </w:del>
      <w:ins w:id="29" w:author="you" w:date="2016-12-12T17:52:00Z">
        <w:r w:rsidR="008718A7">
          <w:rPr>
            <w:rFonts w:hint="eastAsia"/>
          </w:rPr>
          <w:t>소</w:t>
        </w:r>
      </w:ins>
      <w:r w:rsidRPr="0043606E">
        <w:t>&gt;</w:t>
      </w:r>
      <w:r w:rsidRPr="0043606E">
        <w:rPr>
          <w:rFonts w:hint="eastAsia"/>
        </w:rPr>
        <w:t xml:space="preserve"> </w:t>
      </w:r>
      <w:del w:id="30" w:author="you" w:date="2016-12-12T17:52:00Z">
        <w:r w:rsidR="00F9342A" w:rsidRPr="0043606E" w:rsidDel="008718A7">
          <w:rPr>
            <w:rFonts w:hint="eastAsia"/>
          </w:rPr>
          <w:delText xml:space="preserve">이 책의 </w:delText>
        </w:r>
      </w:del>
      <w:r w:rsidR="00F9342A" w:rsidRPr="0043606E">
        <w:rPr>
          <w:rFonts w:hint="eastAsia"/>
        </w:rPr>
        <w:t>컬러</w:t>
      </w:r>
      <w:ins w:id="31" w:author="you" w:date="2016-12-12T17:52:00Z">
        <w:r w:rsidR="008718A7">
          <w:rPr>
            <w:rFonts w:hint="eastAsia"/>
          </w:rPr>
          <w:t xml:space="preserve"> </w:t>
        </w:r>
      </w:ins>
      <w:r w:rsidR="00F9342A" w:rsidRPr="0043606E">
        <w:rPr>
          <w:rFonts w:hint="eastAsia"/>
        </w:rPr>
        <w:t>이미지 다운로드</w:t>
      </w:r>
    </w:p>
    <w:p w:rsidR="00F9342A" w:rsidRPr="0043606E" w:rsidRDefault="00F9342A" w:rsidP="00C20012">
      <w:pPr>
        <w:jc w:val="left"/>
        <w:rPr>
          <w:sz w:val="20"/>
          <w:szCs w:val="20"/>
        </w:rPr>
      </w:pPr>
    </w:p>
    <w:p w:rsidR="00A7312C" w:rsidRPr="0043606E" w:rsidRDefault="008F1720" w:rsidP="00C20012">
      <w:pPr>
        <w:jc w:val="left"/>
        <w:rPr>
          <w:sz w:val="20"/>
          <w:szCs w:val="20"/>
        </w:rPr>
      </w:pPr>
      <w:proofErr w:type="spellStart"/>
      <w:r w:rsidRPr="0043606E">
        <w:rPr>
          <w:rFonts w:hint="eastAsia"/>
          <w:sz w:val="20"/>
          <w:szCs w:val="20"/>
        </w:rPr>
        <w:lastRenderedPageBreak/>
        <w:t>스크린샷과</w:t>
      </w:r>
      <w:proofErr w:type="spellEnd"/>
      <w:r w:rsidRPr="0043606E">
        <w:rPr>
          <w:rFonts w:hint="eastAsia"/>
          <w:sz w:val="20"/>
          <w:szCs w:val="20"/>
        </w:rPr>
        <w:t xml:space="preserve"> 다이어그램 등의 컬러 이미지를 담고 있는 </w:t>
      </w:r>
      <w:r w:rsidRPr="0043606E">
        <w:rPr>
          <w:sz w:val="20"/>
          <w:szCs w:val="20"/>
        </w:rPr>
        <w:t>PDF</w:t>
      </w:r>
      <w:r w:rsidR="00364DC7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파일도 제공하고 있다. 컬러 이미지는 출력 결과의 변화를 </w:t>
      </w:r>
      <w:r w:rsidR="001B2DAE" w:rsidRPr="0043606E">
        <w:rPr>
          <w:rFonts w:hint="eastAsia"/>
          <w:sz w:val="20"/>
          <w:szCs w:val="20"/>
        </w:rPr>
        <w:t xml:space="preserve">더 잘 </w:t>
      </w:r>
      <w:r w:rsidRPr="0043606E">
        <w:rPr>
          <w:rFonts w:hint="eastAsia"/>
          <w:sz w:val="20"/>
          <w:szCs w:val="20"/>
        </w:rPr>
        <w:t>이해하는데</w:t>
      </w:r>
      <w:r w:rsidR="001B2DAE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도움이 될 것이다. 다음 주소에서 다운로드 받을 수 있다.</w:t>
      </w:r>
    </w:p>
    <w:p w:rsidR="008F1720" w:rsidRPr="0043606E" w:rsidRDefault="001A0772" w:rsidP="00C20012">
      <w:pPr>
        <w:jc w:val="left"/>
        <w:rPr>
          <w:sz w:val="20"/>
          <w:szCs w:val="20"/>
        </w:rPr>
      </w:pPr>
      <w:hyperlink r:id="rId14" w:history="1">
        <w:r w:rsidR="008F1720" w:rsidRPr="0043606E">
          <w:rPr>
            <w:rStyle w:val="a6"/>
            <w:sz w:val="20"/>
            <w:szCs w:val="20"/>
          </w:rPr>
          <w:t>https://www.packtpub.com/sites/default/files/downloads/RDataStructuresandAlgorithms_ColorImages.pdf</w:t>
        </w:r>
      </w:hyperlink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240DD6" w:rsidRPr="0043606E" w:rsidRDefault="00240DD6" w:rsidP="00C20012">
      <w:pPr>
        <w:jc w:val="left"/>
        <w:rPr>
          <w:sz w:val="20"/>
          <w:szCs w:val="20"/>
        </w:rPr>
      </w:pPr>
    </w:p>
    <w:p w:rsidR="004A073C" w:rsidRPr="0043606E" w:rsidRDefault="00240DD6" w:rsidP="00F45399">
      <w:pPr>
        <w:pStyle w:val="a9"/>
      </w:pPr>
      <w:r w:rsidRPr="0043606E">
        <w:t>&lt;</w:t>
      </w:r>
      <w:del w:id="32" w:author="you" w:date="2016-12-12T17:52:00Z">
        <w:r w:rsidR="00F45399" w:rsidDel="008718A7">
          <w:rPr>
            <w:rFonts w:hint="eastAsia"/>
          </w:rPr>
          <w:delText>중</w:delText>
        </w:r>
      </w:del>
      <w:ins w:id="33" w:author="you" w:date="2016-12-12T17:52:00Z">
        <w:r w:rsidR="008718A7">
          <w:rPr>
            <w:rFonts w:hint="eastAsia"/>
          </w:rPr>
          <w:t>소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C546ED" w:rsidRPr="0043606E">
        <w:rPr>
          <w:rFonts w:hint="eastAsia"/>
        </w:rPr>
        <w:t>정오표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D362FE" w:rsidRPr="0043606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43606E">
        <w:rPr>
          <w:rFonts w:hint="eastAsia"/>
          <w:sz w:val="20"/>
          <w:szCs w:val="20"/>
        </w:rPr>
        <w:t>함으로써</w:t>
      </w:r>
      <w:r w:rsidRPr="0043606E">
        <w:rPr>
          <w:rFonts w:hint="eastAsia"/>
          <w:sz w:val="20"/>
          <w:szCs w:val="20"/>
        </w:rPr>
        <w:t xml:space="preserve"> 당신은 다른 독자들을 혼란에서 구할 수 있으며, 이 책의 다음 버전을 향상시키는데 도움이 될 것이다. </w:t>
      </w:r>
    </w:p>
    <w:p w:rsidR="00A7312C" w:rsidRPr="0043606E" w:rsidRDefault="00A7312C" w:rsidP="00C20012">
      <w:pPr>
        <w:jc w:val="left"/>
        <w:rPr>
          <w:sz w:val="20"/>
          <w:szCs w:val="20"/>
        </w:rPr>
      </w:pPr>
    </w:p>
    <w:p w:rsidR="00D362F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어떤 오타라도 발견하게 되면 </w:t>
      </w:r>
      <w:hyperlink r:id="rId15" w:history="1">
        <w:r w:rsidR="00253601" w:rsidRPr="0043606E">
          <w:rPr>
            <w:rStyle w:val="a6"/>
            <w:sz w:val="20"/>
            <w:szCs w:val="20"/>
          </w:rPr>
          <w:t>http://www.packtpub.com/submit-errata</w:t>
        </w:r>
      </w:hyperlink>
      <w:r w:rsidRPr="0043606E">
        <w:rPr>
          <w:rFonts w:hint="eastAsia"/>
          <w:sz w:val="20"/>
          <w:szCs w:val="20"/>
        </w:rPr>
        <w:t xml:space="preserve">로 방문하여 책을 선택하고, </w:t>
      </w:r>
      <w:r w:rsidRPr="0043606E">
        <w:rPr>
          <w:sz w:val="20"/>
          <w:szCs w:val="20"/>
        </w:rPr>
        <w:t>Errata Submission Form</w:t>
      </w:r>
      <w:r w:rsidRPr="0043606E">
        <w:rPr>
          <w:rFonts w:hint="eastAsia"/>
          <w:sz w:val="20"/>
          <w:szCs w:val="20"/>
        </w:rPr>
        <w:t xml:space="preserve"> 링크를 </w:t>
      </w:r>
      <w:r w:rsidR="00411B7A" w:rsidRPr="0043606E">
        <w:rPr>
          <w:rFonts w:hint="eastAsia"/>
          <w:sz w:val="20"/>
          <w:szCs w:val="20"/>
        </w:rPr>
        <w:t>클릭</w:t>
      </w:r>
      <w:r w:rsidRPr="0043606E">
        <w:rPr>
          <w:rFonts w:hint="eastAsia"/>
          <w:sz w:val="20"/>
          <w:szCs w:val="20"/>
        </w:rPr>
        <w:t>한 후, 상세한 내용을 입력하면 된다. 당신의 정오표 제안이 검증되면 웹사이트에 업로드</w:t>
      </w:r>
      <w:r w:rsidR="00411B7A" w:rsidRPr="0043606E">
        <w:rPr>
          <w:rFonts w:hint="eastAsia"/>
          <w:sz w:val="20"/>
          <w:szCs w:val="20"/>
        </w:rPr>
        <w:t xml:space="preserve"> 되</w:t>
      </w:r>
      <w:r w:rsidRPr="0043606E">
        <w:rPr>
          <w:rFonts w:hint="eastAsia"/>
          <w:sz w:val="20"/>
          <w:szCs w:val="20"/>
        </w:rPr>
        <w:t>거나 기존의 정오표에 내용이 추가될 것이다.</w:t>
      </w:r>
    </w:p>
    <w:p w:rsidR="007E0D3F" w:rsidRPr="0043606E" w:rsidRDefault="007E0D3F" w:rsidP="00C20012">
      <w:pPr>
        <w:jc w:val="left"/>
        <w:rPr>
          <w:sz w:val="20"/>
          <w:szCs w:val="20"/>
        </w:rPr>
      </w:pPr>
    </w:p>
    <w:p w:rsidR="00D362FE" w:rsidRPr="0043606E" w:rsidRDefault="001A0772" w:rsidP="00C20012">
      <w:pPr>
        <w:jc w:val="left"/>
        <w:rPr>
          <w:sz w:val="20"/>
          <w:szCs w:val="20"/>
        </w:rPr>
      </w:pPr>
      <w:hyperlink r:id="rId16" w:history="1">
        <w:r w:rsidR="007C3A8F" w:rsidRPr="0043606E">
          <w:rPr>
            <w:rStyle w:val="a6"/>
            <w:sz w:val="20"/>
            <w:szCs w:val="20"/>
          </w:rPr>
          <w:t>https://www.packtpub.com/books/content/support</w:t>
        </w:r>
      </w:hyperlink>
      <w:r w:rsidR="007C3A8F" w:rsidRPr="0043606E">
        <w:rPr>
          <w:rFonts w:hint="eastAsia"/>
          <w:sz w:val="20"/>
          <w:szCs w:val="20"/>
        </w:rPr>
        <w:t xml:space="preserve"> </w:t>
      </w:r>
      <w:r w:rsidR="00D362FE" w:rsidRPr="0043606E">
        <w:rPr>
          <w:rFonts w:hint="eastAsia"/>
          <w:sz w:val="20"/>
          <w:szCs w:val="20"/>
        </w:rPr>
        <w:t xml:space="preserve">에 방문하여 </w:t>
      </w:r>
      <w:proofErr w:type="spellStart"/>
      <w:r w:rsidR="00D362FE" w:rsidRPr="0043606E">
        <w:rPr>
          <w:rFonts w:hint="eastAsia"/>
          <w:sz w:val="20"/>
          <w:szCs w:val="20"/>
        </w:rPr>
        <w:t>검색창에</w:t>
      </w:r>
      <w:proofErr w:type="spellEnd"/>
      <w:r w:rsidR="00D362FE" w:rsidRPr="0043606E">
        <w:rPr>
          <w:rFonts w:hint="eastAsia"/>
          <w:sz w:val="20"/>
          <w:szCs w:val="20"/>
        </w:rPr>
        <w:t xml:space="preserve"> </w:t>
      </w:r>
      <w:r w:rsidR="00480913" w:rsidRPr="0043606E">
        <w:rPr>
          <w:rFonts w:hint="eastAsia"/>
          <w:sz w:val="20"/>
          <w:szCs w:val="20"/>
        </w:rPr>
        <w:t>책 제목을 넣으면</w:t>
      </w:r>
      <w:r w:rsidR="00D362FE" w:rsidRPr="0043606E">
        <w:rPr>
          <w:rFonts w:hint="eastAsia"/>
          <w:sz w:val="20"/>
          <w:szCs w:val="20"/>
        </w:rPr>
        <w:t xml:space="preserve"> 이전에 제시된 정오표를 볼 수 있다.</w:t>
      </w:r>
      <w:r w:rsidR="00480913" w:rsidRPr="0043606E">
        <w:rPr>
          <w:rFonts w:hint="eastAsia"/>
          <w:sz w:val="20"/>
          <w:szCs w:val="20"/>
        </w:rPr>
        <w:t xml:space="preserve"> 요청된 정보가 </w:t>
      </w:r>
      <w:r w:rsidR="00480913" w:rsidRPr="0043606E">
        <w:rPr>
          <w:sz w:val="20"/>
          <w:szCs w:val="20"/>
        </w:rPr>
        <w:t>Errata</w:t>
      </w:r>
      <w:r w:rsidR="00CC4539" w:rsidRPr="0043606E">
        <w:rPr>
          <w:sz w:val="20"/>
          <w:szCs w:val="20"/>
        </w:rPr>
        <w:t xml:space="preserve"> </w:t>
      </w:r>
      <w:r w:rsidR="00CC4539" w:rsidRPr="0043606E">
        <w:rPr>
          <w:rFonts w:hint="eastAsia"/>
          <w:sz w:val="20"/>
          <w:szCs w:val="20"/>
        </w:rPr>
        <w:t>섹션 아래에 나타난다.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411B7A" w:rsidRPr="0043606E" w:rsidRDefault="00411B7A" w:rsidP="00C20012">
      <w:pPr>
        <w:jc w:val="left"/>
        <w:rPr>
          <w:sz w:val="20"/>
          <w:szCs w:val="20"/>
        </w:rPr>
      </w:pPr>
    </w:p>
    <w:p w:rsidR="004A073C" w:rsidRPr="0043606E" w:rsidRDefault="00411B7A" w:rsidP="00F45399">
      <w:pPr>
        <w:pStyle w:val="a9"/>
      </w:pPr>
      <w:r w:rsidRPr="0043606E">
        <w:t>&lt;</w:t>
      </w:r>
      <w:del w:id="34" w:author="you" w:date="2016-12-12T17:52:00Z">
        <w:r w:rsidR="00F45399" w:rsidDel="008718A7">
          <w:rPr>
            <w:rFonts w:hint="eastAsia"/>
          </w:rPr>
          <w:delText>중</w:delText>
        </w:r>
      </w:del>
      <w:ins w:id="35" w:author="you" w:date="2016-12-12T17:52:00Z">
        <w:r w:rsidR="008718A7">
          <w:rPr>
            <w:rFonts w:hint="eastAsia"/>
          </w:rPr>
          <w:t>소</w:t>
        </w:r>
      </w:ins>
      <w:r w:rsidRPr="0043606E">
        <w:t>&gt;</w:t>
      </w:r>
      <w:r w:rsidRPr="0043606E">
        <w:rPr>
          <w:rFonts w:hint="eastAsia"/>
        </w:rPr>
        <w:t xml:space="preserve"> </w:t>
      </w:r>
      <w:del w:id="36" w:author="you" w:date="2016-12-12T17:52:00Z">
        <w:r w:rsidR="002A47E4" w:rsidRPr="0043606E" w:rsidDel="008718A7">
          <w:rPr>
            <w:rFonts w:hint="eastAsia"/>
          </w:rPr>
          <w:delText>불법복제</w:delText>
        </w:r>
      </w:del>
      <w:ins w:id="37" w:author="you" w:date="2016-12-12T17:52:00Z">
        <w:r w:rsidR="008718A7">
          <w:rPr>
            <w:rFonts w:hint="eastAsia"/>
          </w:rPr>
          <w:t>저작권 침해</w:t>
        </w:r>
      </w:ins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172842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인터넷 상의 </w:t>
      </w:r>
      <w:r w:rsidR="00461C44" w:rsidRPr="0043606E">
        <w:rPr>
          <w:rFonts w:hint="eastAsia"/>
          <w:sz w:val="20"/>
          <w:szCs w:val="20"/>
        </w:rPr>
        <w:t>저작권 자</w:t>
      </w:r>
      <w:r w:rsidRPr="0043606E">
        <w:rPr>
          <w:rFonts w:hint="eastAsia"/>
          <w:sz w:val="20"/>
          <w:szCs w:val="20"/>
        </w:rPr>
        <w:t>료를</w:t>
      </w:r>
      <w:r w:rsidR="00461C44" w:rsidRPr="0043606E">
        <w:rPr>
          <w:rFonts w:hint="eastAsia"/>
          <w:sz w:val="20"/>
          <w:szCs w:val="20"/>
        </w:rPr>
        <w:t xml:space="preserve"> </w:t>
      </w:r>
      <w:proofErr w:type="spellStart"/>
      <w:r w:rsidR="00461C44" w:rsidRPr="0043606E">
        <w:rPr>
          <w:rFonts w:hint="eastAsia"/>
          <w:sz w:val="20"/>
          <w:szCs w:val="20"/>
        </w:rPr>
        <w:t>불법복제하는</w:t>
      </w:r>
      <w:proofErr w:type="spellEnd"/>
      <w:r w:rsidR="00461C44" w:rsidRPr="0043606E">
        <w:rPr>
          <w:rFonts w:hint="eastAsia"/>
          <w:sz w:val="20"/>
          <w:szCs w:val="20"/>
        </w:rPr>
        <w:t xml:space="preserve"> 것은 </w:t>
      </w:r>
      <w:r w:rsidRPr="0043606E">
        <w:rPr>
          <w:rFonts w:hint="eastAsia"/>
          <w:sz w:val="20"/>
          <w:szCs w:val="20"/>
        </w:rPr>
        <w:t>모든 미디어에서 문제가 되고 있다</w:t>
      </w:r>
      <w:r w:rsidR="006D244B" w:rsidRPr="0043606E">
        <w:rPr>
          <w:rFonts w:hint="eastAsia"/>
          <w:sz w:val="20"/>
          <w:szCs w:val="20"/>
        </w:rPr>
        <w:t xml:space="preserve">. </w:t>
      </w:r>
      <w:proofErr w:type="spellStart"/>
      <w:r w:rsidRPr="0043606E">
        <w:rPr>
          <w:sz w:val="20"/>
          <w:szCs w:val="20"/>
        </w:rPr>
        <w:t>Packt</w:t>
      </w:r>
      <w:proofErr w:type="spellEnd"/>
      <w:r w:rsidRPr="0043606E">
        <w:rPr>
          <w:rFonts w:hint="eastAsia"/>
          <w:sz w:val="20"/>
          <w:szCs w:val="20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:rsidR="00A7312C" w:rsidRPr="0043606E" w:rsidRDefault="00A7312C" w:rsidP="00C20012">
      <w:pPr>
        <w:jc w:val="left"/>
        <w:rPr>
          <w:sz w:val="20"/>
          <w:szCs w:val="20"/>
        </w:rPr>
      </w:pPr>
    </w:p>
    <w:p w:rsidR="006702F6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불법복제물로 의심되면 </w:t>
      </w:r>
      <w:hyperlink r:id="rId17" w:history="1">
        <w:r w:rsidRPr="0043606E">
          <w:rPr>
            <w:rStyle w:val="a6"/>
            <w:sz w:val="20"/>
            <w:szCs w:val="20"/>
          </w:rPr>
          <w:t>copyright@packtpub.com</w:t>
        </w:r>
      </w:hyperlink>
      <w:r w:rsidRPr="0043606E">
        <w:rPr>
          <w:rFonts w:hint="eastAsia"/>
          <w:sz w:val="20"/>
          <w:szCs w:val="20"/>
        </w:rPr>
        <w:t>으로 연락하면 된다.</w:t>
      </w:r>
      <w:r w:rsidR="006D244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저자와 귀중한 </w:t>
      </w:r>
      <w:proofErr w:type="spellStart"/>
      <w:r w:rsidRPr="0043606E">
        <w:rPr>
          <w:rFonts w:hint="eastAsia"/>
          <w:sz w:val="20"/>
          <w:szCs w:val="20"/>
        </w:rPr>
        <w:t>컨텐츠를</w:t>
      </w:r>
      <w:proofErr w:type="spellEnd"/>
      <w:r w:rsidRPr="0043606E">
        <w:rPr>
          <w:rFonts w:hint="eastAsia"/>
          <w:sz w:val="20"/>
          <w:szCs w:val="20"/>
        </w:rPr>
        <w:t xml:space="preserve"> 제공할 수 있는 능력을 보호하는데 도움을 준 여러분께 감사한다.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6D244B" w:rsidRPr="0043606E" w:rsidRDefault="006D244B" w:rsidP="00C20012">
      <w:pPr>
        <w:jc w:val="left"/>
        <w:rPr>
          <w:sz w:val="20"/>
          <w:szCs w:val="20"/>
        </w:rPr>
      </w:pPr>
    </w:p>
    <w:p w:rsidR="004A073C" w:rsidRPr="0043606E" w:rsidRDefault="006D244B" w:rsidP="00F45399">
      <w:pPr>
        <w:pStyle w:val="a9"/>
      </w:pPr>
      <w:r w:rsidRPr="0043606E">
        <w:t>&lt;</w:t>
      </w:r>
      <w:del w:id="38" w:author="you" w:date="2016-12-12T17:52:00Z">
        <w:r w:rsidR="00F45399" w:rsidDel="008718A7">
          <w:rPr>
            <w:rFonts w:hint="eastAsia"/>
          </w:rPr>
          <w:delText>중</w:delText>
        </w:r>
      </w:del>
      <w:ins w:id="39" w:author="you" w:date="2016-12-12T17:52:00Z">
        <w:r w:rsidR="008718A7">
          <w:rPr>
            <w:rFonts w:hint="eastAsia"/>
          </w:rPr>
          <w:t>소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6702F6" w:rsidRPr="0043606E">
        <w:rPr>
          <w:rFonts w:hint="eastAsia"/>
        </w:rPr>
        <w:t>질문</w:t>
      </w:r>
    </w:p>
    <w:p w:rsidR="00D06E43" w:rsidRPr="0043606E" w:rsidRDefault="00D06E43" w:rsidP="00C20012">
      <w:pPr>
        <w:jc w:val="left"/>
        <w:rPr>
          <w:sz w:val="20"/>
          <w:szCs w:val="20"/>
        </w:rPr>
      </w:pPr>
    </w:p>
    <w:p w:rsidR="006702F6" w:rsidRPr="0043606E" w:rsidRDefault="009C1C3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 xml:space="preserve">만약 이 책의 내용에 대해 질문이 있다면 </w:t>
      </w:r>
      <w:hyperlink r:id="rId18" w:history="1">
        <w:r w:rsidRPr="0043606E">
          <w:rPr>
            <w:rStyle w:val="a6"/>
            <w:sz w:val="20"/>
            <w:szCs w:val="20"/>
          </w:rPr>
          <w:t>questions@packtpub.com</w:t>
        </w:r>
      </w:hyperlink>
      <w:r w:rsidRPr="0043606E">
        <w:rPr>
          <w:rFonts w:hint="eastAsia"/>
          <w:sz w:val="20"/>
          <w:szCs w:val="20"/>
        </w:rPr>
        <w:t xml:space="preserve"> 으로 문의하라. 최선을 다해 답변을 하도록 하겠다.</w:t>
      </w:r>
    </w:p>
    <w:p w:rsidR="00A66BA8" w:rsidRPr="0043606E" w:rsidRDefault="00A66BA8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:rsidR="00E732AF" w:rsidRPr="0043606E" w:rsidRDefault="009A77A2" w:rsidP="009D0B25">
      <w:pPr>
        <w:pStyle w:val="a7"/>
      </w:pPr>
      <w:del w:id="40" w:author="you" w:date="2016-12-12T17:52:00Z">
        <w:r w:rsidRPr="0043606E" w:rsidDel="008718A7">
          <w:lastRenderedPageBreak/>
          <w:delText>&lt;</w:delText>
        </w:r>
        <w:r w:rsidR="00F45399" w:rsidDel="008718A7">
          <w:delText>장</w:delText>
        </w:r>
        <w:r w:rsidRPr="0043606E" w:rsidDel="008718A7">
          <w:delText>&gt;</w:delText>
        </w:r>
        <w:r w:rsidRPr="0043606E" w:rsidDel="008718A7">
          <w:rPr>
            <w:rFonts w:hint="eastAsia"/>
          </w:rPr>
          <w:delText xml:space="preserve"> </w:delText>
        </w:r>
      </w:del>
      <w:r w:rsidR="00E93EA1" w:rsidRPr="0043606E">
        <w:rPr>
          <w:rFonts w:hint="eastAsia"/>
        </w:rPr>
        <w:t>1장. 시작하기</w:t>
      </w:r>
    </w:p>
    <w:p w:rsidR="00E732AF" w:rsidRPr="0043606E" w:rsidRDefault="00E732AF" w:rsidP="00C20012">
      <w:pPr>
        <w:jc w:val="left"/>
        <w:rPr>
          <w:sz w:val="20"/>
          <w:szCs w:val="20"/>
        </w:rPr>
      </w:pPr>
    </w:p>
    <w:p w:rsidR="001E703F" w:rsidRPr="0043606E" w:rsidRDefault="001E703F" w:rsidP="00C20012">
      <w:pPr>
        <w:jc w:val="left"/>
        <w:rPr>
          <w:sz w:val="20"/>
          <w:szCs w:val="20"/>
        </w:rPr>
      </w:pPr>
    </w:p>
    <w:p w:rsidR="00FB0C78" w:rsidRPr="0043606E" w:rsidRDefault="004C0A14" w:rsidP="00FB0C7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빠르고 효율적인 정보 검색은 대다수 컴퓨터 프로그램의 일차적인 목적이다.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데이터를 더 빠르게 처리하고 검색</w:t>
      </w:r>
      <w:r w:rsidR="006E3177" w:rsidRPr="0043606E">
        <w:rPr>
          <w:rFonts w:hint="eastAsia"/>
          <w:sz w:val="20"/>
          <w:szCs w:val="20"/>
        </w:rPr>
        <w:t>하</w:t>
      </w:r>
      <w:r w:rsidR="00AE4A7A" w:rsidRPr="0043606E">
        <w:rPr>
          <w:rFonts w:hint="eastAsia"/>
          <w:sz w:val="20"/>
          <w:szCs w:val="20"/>
        </w:rPr>
        <w:t>려</w:t>
      </w:r>
      <w:r w:rsidR="006E3177" w:rsidRPr="0043606E">
        <w:rPr>
          <w:rFonts w:hint="eastAsia"/>
          <w:sz w:val="20"/>
          <w:szCs w:val="20"/>
        </w:rPr>
        <w:t>는 목적을 이루는</w:t>
      </w:r>
      <w:r w:rsidR="00AE4A7A" w:rsidRPr="0043606E">
        <w:rPr>
          <w:rFonts w:hint="eastAsia"/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 도움이 된다.</w:t>
      </w:r>
      <w:r w:rsidR="006E3177" w:rsidRPr="0043606E">
        <w:rPr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데이터로부터 추론될 수 있는 다음과 같은 질문에 대답할 때 정보 검색은 알고리즘과 쉽게 통합될 수 있다.</w:t>
      </w:r>
    </w:p>
    <w:p w:rsidR="00FB0C78" w:rsidRPr="0043606E" w:rsidRDefault="00FB0C78" w:rsidP="00FB0C78">
      <w:pPr>
        <w:jc w:val="left"/>
        <w:rPr>
          <w:sz w:val="20"/>
          <w:szCs w:val="20"/>
        </w:rPr>
      </w:pPr>
    </w:p>
    <w:p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매출은 시간이 지남에 따라 어떻게 증가하는가?</w:t>
      </w:r>
    </w:p>
    <w:p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고객의 방문 시간 분포는 어떠한가?</w:t>
      </w:r>
    </w:p>
    <w:p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오후 </w:t>
      </w:r>
      <w:r w:rsidRPr="0043606E">
        <w:rPr>
          <w:sz w:val="20"/>
          <w:szCs w:val="20"/>
        </w:rPr>
        <w:t>3</w:t>
      </w:r>
      <w:r w:rsidRPr="0043606E">
        <w:rPr>
          <w:rFonts w:hint="eastAsia"/>
          <w:sz w:val="20"/>
          <w:szCs w:val="20"/>
        </w:rPr>
        <w:t xml:space="preserve">시에서 </w:t>
      </w:r>
      <w:r w:rsidRPr="0043606E">
        <w:rPr>
          <w:sz w:val="20"/>
          <w:szCs w:val="20"/>
        </w:rPr>
        <w:t>6</w:t>
      </w:r>
      <w:r w:rsidRPr="0043606E">
        <w:rPr>
          <w:rFonts w:hint="eastAsia"/>
          <w:sz w:val="20"/>
          <w:szCs w:val="20"/>
        </w:rPr>
        <w:t>시 사이에 방문한 모든 고객 중에서 아시아인 대비 중국인은 얼마나 많이 구매하는가?</w:t>
      </w:r>
    </w:p>
    <w:p w:rsidR="006E3177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모든 방문 고객 중에서 같은 도시에서 온 사람은 얼마나 되는가?</w:t>
      </w:r>
    </w:p>
    <w:p w:rsidR="00E93EA1" w:rsidRPr="0043606E" w:rsidRDefault="00E93EA1" w:rsidP="00C20012">
      <w:pPr>
        <w:jc w:val="left"/>
        <w:rPr>
          <w:sz w:val="20"/>
          <w:szCs w:val="20"/>
        </w:rPr>
      </w:pPr>
    </w:p>
    <w:p w:rsidR="00805C62" w:rsidRPr="0043606E" w:rsidRDefault="009E038C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질문들에 대한 데이터를 처리하는 데 있어서,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특히 </w:t>
      </w:r>
      <w:proofErr w:type="spellStart"/>
      <w:r w:rsidRPr="0043606E">
        <w:rPr>
          <w:rFonts w:hint="eastAsia"/>
          <w:sz w:val="20"/>
          <w:szCs w:val="20"/>
        </w:rPr>
        <w:t>빅데이터</w:t>
      </w:r>
      <w:proofErr w:type="spellEnd"/>
      <w:r w:rsidRPr="0043606E">
        <w:rPr>
          <w:rFonts w:hint="eastAsia"/>
          <w:sz w:val="20"/>
          <w:szCs w:val="20"/>
        </w:rPr>
        <w:t xml:space="preserve"> 상황이라면,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 검색을 수행하는데 아주 중요한 역할을 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이 책에서는 정보 처리에 일반적으로 사용되는 리스트,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큐,</w:t>
      </w:r>
      <w:r w:rsidRPr="0043606E">
        <w:rPr>
          <w:sz w:val="20"/>
          <w:szCs w:val="20"/>
        </w:rPr>
        <w:t xml:space="preserve"> </w:t>
      </w:r>
      <w:proofErr w:type="spellStart"/>
      <w:r w:rsidRPr="0043606E">
        <w:rPr>
          <w:rFonts w:hint="eastAsia"/>
          <w:sz w:val="20"/>
          <w:szCs w:val="20"/>
        </w:rPr>
        <w:t>스택</w:t>
      </w:r>
      <w:r w:rsidR="00D2433E" w:rsidRPr="0043606E">
        <w:rPr>
          <w:rFonts w:hint="eastAsia"/>
          <w:sz w:val="20"/>
          <w:szCs w:val="20"/>
        </w:rPr>
        <w:t>과</w:t>
      </w:r>
      <w:proofErr w:type="spellEnd"/>
      <w:r w:rsidR="00D2433E" w:rsidRPr="0043606E">
        <w:rPr>
          <w:rFonts w:hint="eastAsia"/>
          <w:sz w:val="20"/>
          <w:szCs w:val="20"/>
        </w:rPr>
        <w:t xml:space="preserve"> 같은 기본적인 데이터 구조와 그에 대립되는 다른 데이터 구조들에 대해 설명할 것이다.</w:t>
      </w:r>
      <w:r w:rsidR="00D2433E" w:rsidRPr="0043606E">
        <w:rPr>
          <w:sz w:val="20"/>
          <w:szCs w:val="20"/>
        </w:rPr>
        <w:t xml:space="preserve"> </w:t>
      </w:r>
      <w:r w:rsidR="00D2433E" w:rsidRPr="0043606E">
        <w:rPr>
          <w:rFonts w:hint="eastAsia"/>
          <w:sz w:val="20"/>
          <w:szCs w:val="20"/>
        </w:rPr>
        <w:t>또한 정의된 데이터 구조의 검색 및 처리 성능에 대한 데이터 구조 및 알고리즘 평가 방법에 대해서도 알아볼 것이다.</w:t>
      </w:r>
    </w:p>
    <w:p w:rsidR="00E93EA1" w:rsidRPr="0043606E" w:rsidRDefault="00E93EA1" w:rsidP="00C20012">
      <w:pPr>
        <w:jc w:val="left"/>
        <w:rPr>
          <w:sz w:val="20"/>
          <w:szCs w:val="20"/>
        </w:rPr>
      </w:pPr>
    </w:p>
    <w:p w:rsidR="00D2433E" w:rsidRPr="0043606E" w:rsidRDefault="008B02B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알고리즘은 복잡성과 효율성에 </w:t>
      </w:r>
      <w:r w:rsidR="00AE4A7A" w:rsidRPr="0043606E">
        <w:rPr>
          <w:rFonts w:hint="eastAsia"/>
          <w:sz w:val="20"/>
          <w:szCs w:val="20"/>
        </w:rPr>
        <w:t>기반</w:t>
      </w:r>
      <w:r w:rsidRPr="0043606E">
        <w:rPr>
          <w:rFonts w:hint="eastAsia"/>
          <w:sz w:val="20"/>
          <w:szCs w:val="20"/>
        </w:rPr>
        <w:t>해 평가된다.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복잡성은 알고리즘 설계가 프로그래밍과 </w:t>
      </w:r>
      <w:r w:rsidR="00AE4A7A" w:rsidRPr="0043606E">
        <w:rPr>
          <w:rFonts w:hint="eastAsia"/>
          <w:sz w:val="20"/>
          <w:szCs w:val="20"/>
        </w:rPr>
        <w:t>디버깅하기</w:t>
      </w:r>
      <w:r w:rsidRPr="0043606E">
        <w:rPr>
          <w:rFonts w:hint="eastAsia"/>
          <w:sz w:val="20"/>
          <w:szCs w:val="20"/>
        </w:rPr>
        <w:t xml:space="preserve"> 쉽게 되어</w:t>
      </w:r>
      <w:r w:rsidR="001706E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있는지를 나타내고,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효율성은 알고리즘이 컴퓨터의 자원을 최적으로 사용하는지를 말해준다.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43606E">
        <w:rPr>
          <w:rFonts w:hint="eastAsia"/>
          <w:sz w:val="20"/>
          <w:szCs w:val="20"/>
        </w:rPr>
        <w:t>이야</w:t>
      </w:r>
      <w:r w:rsidRPr="0043606E">
        <w:rPr>
          <w:rFonts w:hint="eastAsia"/>
          <w:sz w:val="20"/>
          <w:szCs w:val="20"/>
        </w:rPr>
        <w:t>기할 것이다.</w:t>
      </w:r>
    </w:p>
    <w:p w:rsidR="008B02BD" w:rsidRPr="0043606E" w:rsidRDefault="008B02BD" w:rsidP="00C20012">
      <w:pPr>
        <w:jc w:val="left"/>
        <w:rPr>
          <w:sz w:val="20"/>
          <w:szCs w:val="20"/>
        </w:rPr>
      </w:pPr>
    </w:p>
    <w:p w:rsidR="00E93EA1" w:rsidRPr="0043606E" w:rsidRDefault="00E93EA1" w:rsidP="00C20012">
      <w:pPr>
        <w:jc w:val="left"/>
        <w:rPr>
          <w:sz w:val="20"/>
          <w:szCs w:val="20"/>
        </w:rPr>
      </w:pPr>
    </w:p>
    <w:p w:rsidR="00152137" w:rsidRPr="0043606E" w:rsidRDefault="00A84B94" w:rsidP="009D0B25">
      <w:pPr>
        <w:pStyle w:val="a8"/>
      </w:pPr>
      <w:r w:rsidRPr="0043606E">
        <w:t>&lt;</w:t>
      </w:r>
      <w:del w:id="41" w:author="you" w:date="2016-12-12T17:53:00Z">
        <w:r w:rsidR="00F45399" w:rsidDel="008718A7">
          <w:rPr>
            <w:rFonts w:hint="eastAsia"/>
          </w:rPr>
          <w:delText>절</w:delText>
        </w:r>
      </w:del>
      <w:ins w:id="42" w:author="you" w:date="2016-12-12T17:53:00Z">
        <w:r w:rsidR="008718A7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152137" w:rsidRPr="0043606E">
        <w:rPr>
          <w:rFonts w:hint="eastAsia"/>
        </w:rPr>
        <w:t>데이터 구조 소개</w:t>
      </w:r>
    </w:p>
    <w:p w:rsidR="00152137" w:rsidRPr="0043606E" w:rsidRDefault="00152137" w:rsidP="00C20012">
      <w:pPr>
        <w:jc w:val="left"/>
        <w:rPr>
          <w:sz w:val="20"/>
          <w:szCs w:val="20"/>
        </w:rPr>
      </w:pPr>
    </w:p>
    <w:p w:rsidR="00E649A8" w:rsidRPr="0043606E" w:rsidRDefault="00152137" w:rsidP="00E649A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집적회로(</w:t>
      </w:r>
      <w:r w:rsidRPr="0043606E">
        <w:rPr>
          <w:sz w:val="20"/>
          <w:szCs w:val="20"/>
        </w:rPr>
        <w:t>IC)</w:t>
      </w:r>
      <w:r w:rsidR="001706EB" w:rsidRPr="0043606E">
        <w:rPr>
          <w:rFonts w:hint="eastAsia"/>
          <w:sz w:val="20"/>
          <w:szCs w:val="20"/>
        </w:rPr>
        <w:t xml:space="preserve">는 발명된 이후로 </w:t>
      </w:r>
      <w:r w:rsidRPr="0043606E">
        <w:rPr>
          <w:rFonts w:hint="eastAsia"/>
          <w:sz w:val="20"/>
          <w:szCs w:val="20"/>
        </w:rPr>
        <w:t xml:space="preserve">평방 인치당 트랜지스터의 </w:t>
      </w:r>
      <w:r w:rsidR="001706EB" w:rsidRPr="0043606E">
        <w:rPr>
          <w:rFonts w:hint="eastAsia"/>
          <w:sz w:val="20"/>
          <w:szCs w:val="20"/>
        </w:rPr>
        <w:t>수가</w:t>
      </w:r>
      <w:r w:rsidRPr="0043606E">
        <w:rPr>
          <w:rFonts w:hint="eastAsia"/>
          <w:sz w:val="20"/>
          <w:szCs w:val="20"/>
        </w:rPr>
        <w:t xml:space="preserve"> 매년 두 배씩 증가한다는, 1965년에 발표된 무어의 법칙에 따라 컴퓨터의 계산 능력은 향상되고 있다.</w:t>
      </w:r>
      <w:r w:rsidRPr="0043606E">
        <w:rPr>
          <w:sz w:val="20"/>
          <w:szCs w:val="20"/>
        </w:rPr>
        <w:t xml:space="preserve"> 1975</w:t>
      </w:r>
      <w:r w:rsidRPr="0043606E">
        <w:rPr>
          <w:rFonts w:hint="eastAsia"/>
          <w:sz w:val="20"/>
          <w:szCs w:val="20"/>
        </w:rPr>
        <w:t>년 그는</w:t>
      </w:r>
      <w:r w:rsidR="00EF44C3" w:rsidRPr="0043606E">
        <w:rPr>
          <w:rFonts w:hint="eastAsia"/>
          <w:sz w:val="20"/>
          <w:szCs w:val="20"/>
        </w:rPr>
        <w:t xml:space="preserve"> 포화 상태로 인해</w:t>
      </w:r>
      <w:r w:rsidRPr="0043606E">
        <w:rPr>
          <w:rFonts w:hint="eastAsia"/>
          <w:sz w:val="20"/>
          <w:szCs w:val="20"/>
        </w:rPr>
        <w:t xml:space="preserve"> 매년이 아닌 </w:t>
      </w:r>
      <w:r w:rsidRPr="0043606E">
        <w:rPr>
          <w:sz w:val="20"/>
          <w:szCs w:val="20"/>
        </w:rPr>
        <w:t>2</w:t>
      </w:r>
      <w:r w:rsidRPr="0043606E">
        <w:rPr>
          <w:rFonts w:hint="eastAsia"/>
          <w:sz w:val="20"/>
          <w:szCs w:val="20"/>
        </w:rPr>
        <w:t>년마다 두 배가 된다고 예측을 수정했다.</w:t>
      </w:r>
    </w:p>
    <w:p w:rsidR="00E649A8" w:rsidRDefault="00E649A8" w:rsidP="00E649A8">
      <w:pPr>
        <w:jc w:val="left"/>
        <w:rPr>
          <w:sz w:val="20"/>
          <w:szCs w:val="20"/>
        </w:rPr>
      </w:pPr>
    </w:p>
    <w:p w:rsidR="007E0D3F" w:rsidRDefault="00573EC9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5080635" cy="2719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3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7E0D3F" w:rsidRPr="0043606E" w:rsidRDefault="007E0D3F" w:rsidP="00E649A8">
      <w:pPr>
        <w:jc w:val="left"/>
        <w:rPr>
          <w:sz w:val="20"/>
          <w:szCs w:val="20"/>
        </w:rPr>
      </w:pPr>
    </w:p>
    <w:p w:rsidR="00E649A8" w:rsidRPr="0043606E" w:rsidDel="008718A7" w:rsidRDefault="008718A7" w:rsidP="00E649A8">
      <w:pPr>
        <w:jc w:val="left"/>
        <w:rPr>
          <w:sz w:val="20"/>
          <w:szCs w:val="20"/>
        </w:rPr>
      </w:pPr>
      <w:ins w:id="43" w:author="you" w:date="2016-12-12T17:53:00Z">
        <w:r>
          <w:rPr>
            <w:rFonts w:hint="eastAsia"/>
            <w:sz w:val="20"/>
            <w:szCs w:val="20"/>
          </w:rPr>
          <w:t xml:space="preserve">    </w:t>
        </w:r>
      </w:ins>
      <w:moveFromRangeStart w:id="44" w:author="you" w:date="2016-12-12T17:53:00Z" w:name="move469328526"/>
      <w:moveFrom w:id="45" w:author="you" w:date="2016-12-12T17:53:00Z">
        <w:r w:rsidR="00816931" w:rsidRPr="0043606E" w:rsidDel="008718A7">
          <w:rPr>
            <w:sz w:val="20"/>
            <w:szCs w:val="20"/>
          </w:rPr>
          <w:t xml:space="preserve">    </w:t>
        </w:r>
        <w:r w:rsidR="00EF44C3" w:rsidRPr="0043606E" w:rsidDel="008718A7">
          <w:rPr>
            <w:sz w:val="20"/>
            <w:szCs w:val="20"/>
          </w:rPr>
          <w:t>&lt;</w:t>
        </w:r>
        <w:r w:rsidR="00EF44C3" w:rsidRPr="0043606E" w:rsidDel="008718A7">
          <w:rPr>
            <w:rFonts w:hint="eastAsia"/>
            <w:sz w:val="20"/>
            <w:szCs w:val="20"/>
          </w:rPr>
          <w:t>그림 1</w:t>
        </w:r>
        <w:r w:rsidR="00EF44C3" w:rsidRPr="0043606E" w:rsidDel="008718A7">
          <w:rPr>
            <w:sz w:val="20"/>
            <w:szCs w:val="20"/>
          </w:rPr>
          <w:t xml:space="preserve">.1 : </w:t>
        </w:r>
        <w:r w:rsidR="00EF44C3" w:rsidRPr="0043606E" w:rsidDel="008718A7">
          <w:rPr>
            <w:rFonts w:hint="eastAsia"/>
            <w:sz w:val="20"/>
            <w:szCs w:val="20"/>
          </w:rPr>
          <w:t>무어의 법칙</w:t>
        </w:r>
        <w:r w:rsidR="00AE4A7A" w:rsidRPr="0043606E" w:rsidDel="008718A7">
          <w:rPr>
            <w:rFonts w:hint="eastAsia"/>
            <w:sz w:val="20"/>
            <w:szCs w:val="20"/>
          </w:rPr>
          <w:t>(참조</w:t>
        </w:r>
        <w:r w:rsidR="00AE4A7A" w:rsidRPr="0043606E" w:rsidDel="008718A7">
          <w:rPr>
            <w:sz w:val="20"/>
            <w:szCs w:val="20"/>
          </w:rPr>
          <w:t xml:space="preserve">: data </w:t>
        </w:r>
        <w:r w:rsidR="00C81867" w:rsidRPr="0043606E" w:rsidDel="008718A7">
          <w:rPr>
            <w:sz w:val="20"/>
            <w:szCs w:val="20"/>
          </w:rPr>
          <w:t xml:space="preserve">credit - </w:t>
        </w:r>
        <w:r w:rsidR="00AE4A7A" w:rsidRPr="0043606E" w:rsidDel="008718A7">
          <w:rPr>
            <w:sz w:val="20"/>
            <w:szCs w:val="20"/>
          </w:rPr>
          <w:t>Transistor count, Wikipedia)</w:t>
        </w:r>
        <w:r w:rsidR="00EF44C3" w:rsidRPr="0043606E" w:rsidDel="008718A7">
          <w:rPr>
            <w:rFonts w:hint="eastAsia"/>
            <w:sz w:val="20"/>
            <w:szCs w:val="20"/>
          </w:rPr>
          <w:t>&gt;</w:t>
        </w:r>
      </w:moveFrom>
    </w:p>
    <w:p w:rsidR="00CC3E25" w:rsidRPr="0043606E" w:rsidRDefault="00816931" w:rsidP="00E649A8">
      <w:pPr>
        <w:jc w:val="left"/>
        <w:rPr>
          <w:sz w:val="20"/>
          <w:szCs w:val="20"/>
        </w:rPr>
      </w:pPr>
      <w:moveFrom w:id="46" w:author="you" w:date="2016-12-12T17:53:00Z">
        <w:r w:rsidRPr="0043606E" w:rsidDel="008718A7">
          <w:rPr>
            <w:sz w:val="20"/>
            <w:szCs w:val="20"/>
          </w:rPr>
          <w:t xml:space="preserve">    </w:t>
        </w:r>
      </w:moveFrom>
      <w:moveFromRangeEnd w:id="44"/>
      <w:r w:rsidR="00CC3E25" w:rsidRPr="0043606E">
        <w:rPr>
          <w:rFonts w:hint="eastAsia"/>
          <w:sz w:val="20"/>
          <w:szCs w:val="20"/>
        </w:rPr>
        <w:t>&lt;그림시작&gt;</w:t>
      </w:r>
    </w:p>
    <w:p w:rsidR="00764D6B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proofErr w:type="gramStart"/>
      <w:r w:rsidR="00764D6B" w:rsidRPr="0043606E">
        <w:rPr>
          <w:sz w:val="20"/>
          <w:szCs w:val="20"/>
        </w:rPr>
        <w:t>y</w:t>
      </w:r>
      <w:r w:rsidR="00764D6B" w:rsidRPr="0043606E">
        <w:rPr>
          <w:rFonts w:hint="eastAsia"/>
          <w:sz w:val="20"/>
          <w:szCs w:val="20"/>
        </w:rPr>
        <w:t xml:space="preserve">축 </w:t>
      </w:r>
      <w:r w:rsidR="00764D6B" w:rsidRPr="0043606E">
        <w:rPr>
          <w:sz w:val="20"/>
          <w:szCs w:val="20"/>
        </w:rPr>
        <w:t>:</w:t>
      </w:r>
      <w:proofErr w:type="gramEnd"/>
      <w:r w:rsidR="00764D6B" w:rsidRPr="0043606E">
        <w:rPr>
          <w:rFonts w:hint="eastAsia"/>
          <w:sz w:val="20"/>
          <w:szCs w:val="20"/>
        </w:rPr>
        <w:t xml:space="preserve"> 트랜지스터의 </w:t>
      </w:r>
      <w:proofErr w:type="spellStart"/>
      <w:r w:rsidR="00764D6B" w:rsidRPr="0043606E">
        <w:rPr>
          <w:rFonts w:hint="eastAsia"/>
          <w:sz w:val="20"/>
          <w:szCs w:val="20"/>
        </w:rPr>
        <w:t>갯수</w:t>
      </w:r>
      <w:proofErr w:type="spellEnd"/>
    </w:p>
    <w:p w:rsidR="00F14AAA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proofErr w:type="gramStart"/>
      <w:r w:rsidR="00F14AAA" w:rsidRPr="0043606E">
        <w:rPr>
          <w:sz w:val="20"/>
          <w:szCs w:val="20"/>
        </w:rPr>
        <w:t>x</w:t>
      </w:r>
      <w:r w:rsidR="00F14AAA" w:rsidRPr="0043606E">
        <w:rPr>
          <w:rFonts w:hint="eastAsia"/>
          <w:sz w:val="20"/>
          <w:szCs w:val="20"/>
        </w:rPr>
        <w:t>축</w:t>
      </w:r>
      <w:r w:rsidR="00EA295F" w:rsidRPr="0043606E">
        <w:rPr>
          <w:rFonts w:hint="eastAsia"/>
          <w:sz w:val="20"/>
          <w:szCs w:val="20"/>
        </w:rPr>
        <w:t xml:space="preserve"> :</w:t>
      </w:r>
      <w:proofErr w:type="gramEnd"/>
      <w:r w:rsidR="00F14AAA" w:rsidRPr="0043606E">
        <w:rPr>
          <w:rFonts w:hint="eastAsia"/>
          <w:sz w:val="20"/>
          <w:szCs w:val="20"/>
        </w:rPr>
        <w:t xml:space="preserve"> 년도</w:t>
      </w:r>
    </w:p>
    <w:p w:rsidR="00EF44C3" w:rsidRPr="0043606E" w:rsidRDefault="0081693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</w:t>
      </w:r>
      <w:proofErr w:type="spellStart"/>
      <w:r w:rsidR="00CC3E25" w:rsidRPr="0043606E">
        <w:rPr>
          <w:rFonts w:hint="eastAsia"/>
          <w:sz w:val="20"/>
          <w:szCs w:val="20"/>
        </w:rPr>
        <w:t>그림끝</w:t>
      </w:r>
      <w:proofErr w:type="spellEnd"/>
      <w:r w:rsidR="00CC3E25" w:rsidRPr="0043606E">
        <w:rPr>
          <w:rFonts w:hint="eastAsia"/>
          <w:sz w:val="20"/>
          <w:szCs w:val="20"/>
        </w:rPr>
        <w:t>&gt;</w:t>
      </w:r>
    </w:p>
    <w:p w:rsidR="008718A7" w:rsidRPr="0043606E" w:rsidRDefault="008718A7" w:rsidP="008718A7">
      <w:pPr>
        <w:jc w:val="left"/>
        <w:rPr>
          <w:sz w:val="20"/>
          <w:szCs w:val="20"/>
        </w:rPr>
      </w:pPr>
      <w:ins w:id="47" w:author="you" w:date="2016-12-12T17:53:00Z">
        <w:r>
          <w:rPr>
            <w:rFonts w:hint="eastAsia"/>
            <w:sz w:val="20"/>
            <w:szCs w:val="20"/>
          </w:rPr>
          <w:t xml:space="preserve">    </w:t>
        </w:r>
      </w:ins>
      <w:moveToRangeStart w:id="48" w:author="you" w:date="2016-12-12T17:53:00Z" w:name="move469328526"/>
      <w:moveTo w:id="49" w:author="you" w:date="2016-12-12T17:53:00Z">
        <w:r w:rsidRPr="0043606E">
          <w:rPr>
            <w:sz w:val="20"/>
            <w:szCs w:val="20"/>
          </w:rPr>
          <w:t>&lt;</w:t>
        </w:r>
        <w:r w:rsidRPr="0043606E">
          <w:rPr>
            <w:rFonts w:hint="eastAsia"/>
            <w:sz w:val="20"/>
            <w:szCs w:val="20"/>
          </w:rPr>
          <w:t xml:space="preserve">그림 </w:t>
        </w:r>
        <w:proofErr w:type="gramStart"/>
        <w:r w:rsidRPr="0043606E">
          <w:rPr>
            <w:rFonts w:hint="eastAsia"/>
            <w:sz w:val="20"/>
            <w:szCs w:val="20"/>
          </w:rPr>
          <w:t>1</w:t>
        </w:r>
        <w:r w:rsidRPr="0043606E">
          <w:rPr>
            <w:sz w:val="20"/>
            <w:szCs w:val="20"/>
          </w:rPr>
          <w:t>.1 :</w:t>
        </w:r>
        <w:proofErr w:type="gramEnd"/>
        <w:r w:rsidRPr="0043606E">
          <w:rPr>
            <w:sz w:val="20"/>
            <w:szCs w:val="20"/>
          </w:rPr>
          <w:t xml:space="preserve"> </w:t>
        </w:r>
        <w:r w:rsidRPr="0043606E">
          <w:rPr>
            <w:rFonts w:hint="eastAsia"/>
            <w:sz w:val="20"/>
            <w:szCs w:val="20"/>
          </w:rPr>
          <w:t>무어의 법칙(참조</w:t>
        </w:r>
        <w:r w:rsidRPr="0043606E">
          <w:rPr>
            <w:sz w:val="20"/>
            <w:szCs w:val="20"/>
          </w:rPr>
          <w:t>: data credit - Transistor count, Wikipedia)</w:t>
        </w:r>
        <w:r w:rsidRPr="0043606E">
          <w:rPr>
            <w:rFonts w:hint="eastAsia"/>
            <w:sz w:val="20"/>
            <w:szCs w:val="20"/>
          </w:rPr>
          <w:t>&gt;</w:t>
        </w:r>
      </w:moveTo>
    </w:p>
    <w:moveToRangeEnd w:id="48"/>
    <w:p w:rsidR="00CC3E25" w:rsidRPr="008718A7" w:rsidRDefault="008718A7" w:rsidP="00C20012">
      <w:pPr>
        <w:jc w:val="left"/>
        <w:rPr>
          <w:sz w:val="20"/>
          <w:szCs w:val="20"/>
        </w:rPr>
      </w:pPr>
      <w:ins w:id="50" w:author="you" w:date="2016-12-12T17:54:00Z">
        <w:r>
          <w:rPr>
            <w:rFonts w:hint="eastAsia"/>
            <w:sz w:val="20"/>
            <w:szCs w:val="20"/>
          </w:rPr>
          <w:t>(##그림보다 아래에 위치하므로 &lt;</w:t>
        </w:r>
        <w:proofErr w:type="spellStart"/>
        <w:r>
          <w:rPr>
            <w:rFonts w:hint="eastAsia"/>
            <w:sz w:val="20"/>
            <w:szCs w:val="20"/>
          </w:rPr>
          <w:t>그림끝</w:t>
        </w:r>
        <w:proofErr w:type="spellEnd"/>
        <w:r>
          <w:rPr>
            <w:rFonts w:hint="eastAsia"/>
            <w:sz w:val="20"/>
            <w:szCs w:val="20"/>
          </w:rPr>
          <w:t>&gt; 다음에 삽입하였습니다.)</w:t>
        </w:r>
      </w:ins>
    </w:p>
    <w:p w:rsidR="008718A7" w:rsidRDefault="008718A7" w:rsidP="00891BEB">
      <w:pPr>
        <w:jc w:val="left"/>
        <w:rPr>
          <w:ins w:id="51" w:author="you" w:date="2016-12-12T17:54:00Z"/>
          <w:rFonts w:hint="eastAsia"/>
          <w:sz w:val="20"/>
          <w:szCs w:val="20"/>
        </w:rPr>
      </w:pPr>
    </w:p>
    <w:p w:rsidR="00891BEB" w:rsidRPr="0043606E" w:rsidRDefault="00EF44C3" w:rsidP="00891BE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컴퓨팅 능력이 계속 향상되고 있음에도 불구하고, 문제의 복잡성과 데이터 소스</w:t>
      </w:r>
      <w:r w:rsidR="00E1056B" w:rsidRPr="0043606E">
        <w:rPr>
          <w:rFonts w:hint="eastAsia"/>
          <w:sz w:val="20"/>
          <w:szCs w:val="20"/>
        </w:rPr>
        <w:t xml:space="preserve">도 지난 </w:t>
      </w:r>
      <w:r w:rsidR="00E1056B" w:rsidRPr="0043606E">
        <w:rPr>
          <w:sz w:val="20"/>
          <w:szCs w:val="20"/>
        </w:rPr>
        <w:t>10</w:t>
      </w:r>
      <w:r w:rsidR="00E1056B" w:rsidRPr="0043606E">
        <w:rPr>
          <w:rFonts w:hint="eastAsia"/>
          <w:sz w:val="20"/>
          <w:szCs w:val="20"/>
        </w:rPr>
        <w:t>여 년간 기하급수적으로 증가하면서 효율적인 알고리즘의 필요성도 더 강조되고 있다.</w:t>
      </w:r>
    </w:p>
    <w:p w:rsidR="00891BEB" w:rsidRDefault="00891BEB" w:rsidP="00891BEB">
      <w:pPr>
        <w:jc w:val="left"/>
        <w:rPr>
          <w:sz w:val="20"/>
          <w:szCs w:val="20"/>
        </w:rPr>
      </w:pPr>
    </w:p>
    <w:p w:rsidR="007E0D3F" w:rsidRDefault="00F836FD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4394835" cy="2414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1" cy="24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7E0D3F" w:rsidRPr="0043606E" w:rsidRDefault="007E0D3F" w:rsidP="00891BEB">
      <w:pPr>
        <w:jc w:val="left"/>
        <w:rPr>
          <w:sz w:val="20"/>
          <w:szCs w:val="20"/>
        </w:rPr>
      </w:pPr>
    </w:p>
    <w:p w:rsidR="00891BEB" w:rsidRPr="0043606E" w:rsidDel="008718A7" w:rsidRDefault="008718A7" w:rsidP="00891BEB">
      <w:pPr>
        <w:jc w:val="left"/>
        <w:rPr>
          <w:rFonts w:cs="PalatinoLinotype-Roman"/>
          <w:kern w:val="0"/>
          <w:sz w:val="20"/>
          <w:szCs w:val="20"/>
        </w:rPr>
      </w:pPr>
      <w:ins w:id="52" w:author="you" w:date="2016-12-12T17:53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FromRangeStart w:id="53" w:author="you" w:date="2016-12-12T17:53:00Z" w:name="move469328554"/>
      <w:moveFrom w:id="54" w:author="you" w:date="2016-12-12T17:53:00Z">
        <w:r w:rsidR="00816931"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  <w:r w:rsidR="00E1056B" w:rsidRPr="0043606E" w:rsidDel="008718A7">
          <w:rPr>
            <w:rFonts w:cs="PalatinoLinotype-Roman"/>
            <w:kern w:val="0"/>
            <w:sz w:val="20"/>
            <w:szCs w:val="20"/>
          </w:rPr>
          <w:t>&lt;</w:t>
        </w:r>
        <w:r w:rsidR="00E1056B" w:rsidRPr="0043606E" w:rsidDel="008718A7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r w:rsidR="00E1056B" w:rsidRPr="0043606E" w:rsidDel="008718A7">
          <w:rPr>
            <w:rFonts w:cs="PalatinoLinotype-Roman"/>
            <w:kern w:val="0"/>
            <w:sz w:val="20"/>
            <w:szCs w:val="20"/>
          </w:rPr>
          <w:t xml:space="preserve">1.2 : </w:t>
        </w:r>
        <w:r w:rsidR="00E1056B" w:rsidRPr="0043606E" w:rsidDel="008718A7">
          <w:rPr>
            <w:rFonts w:cs="PalatinoLinotype-Roman" w:hint="eastAsia"/>
            <w:kern w:val="0"/>
            <w:sz w:val="20"/>
            <w:szCs w:val="20"/>
          </w:rPr>
          <w:t>비정형 데이터 크기의 증가</w:t>
        </w:r>
        <w:r w:rsidR="00B23995" w:rsidRPr="0043606E" w:rsidDel="008718A7">
          <w:rPr>
            <w:sz w:val="20"/>
            <w:szCs w:val="20"/>
          </w:rPr>
          <w:t xml:space="preserve"> </w:t>
        </w:r>
        <w:r w:rsidR="00B23995" w:rsidRPr="0043606E" w:rsidDel="008718A7">
          <w:rPr>
            <w:rFonts w:cs="PalatinoLinotype-Roman"/>
            <w:kern w:val="0"/>
            <w:sz w:val="20"/>
            <w:szCs w:val="20"/>
          </w:rPr>
          <w:t>(</w:t>
        </w:r>
        <w:r w:rsidR="00B23995" w:rsidRPr="0043606E" w:rsidDel="008718A7">
          <w:rPr>
            <w:rFonts w:cs="PalatinoLinotype-Roman" w:hint="eastAsia"/>
            <w:kern w:val="0"/>
            <w:sz w:val="20"/>
            <w:szCs w:val="20"/>
          </w:rPr>
          <w:t>참조</w:t>
        </w:r>
        <w:r w:rsidR="00B23995" w:rsidRPr="0043606E" w:rsidDel="008718A7">
          <w:rPr>
            <w:rFonts w:cs="PalatinoLinotype-Roman"/>
            <w:kern w:val="0"/>
            <w:sz w:val="20"/>
            <w:szCs w:val="20"/>
          </w:rPr>
          <w:t>: Enterprise strategy group 2010)</w:t>
        </w:r>
        <w:r w:rsidR="00E1056B" w:rsidRPr="0043606E" w:rsidDel="008718A7">
          <w:rPr>
            <w:rFonts w:cs="PalatinoLinotype-Roman"/>
            <w:kern w:val="0"/>
            <w:sz w:val="20"/>
            <w:szCs w:val="20"/>
          </w:rPr>
          <w:t>&gt;</w:t>
        </w:r>
      </w:moveFrom>
    </w:p>
    <w:p w:rsidR="000B429C" w:rsidRDefault="00816931" w:rsidP="00891BEB">
      <w:pPr>
        <w:jc w:val="left"/>
        <w:rPr>
          <w:sz w:val="20"/>
          <w:szCs w:val="20"/>
        </w:rPr>
      </w:pPr>
      <w:moveFrom w:id="55" w:author="you" w:date="2016-12-12T17:53:00Z">
        <w:r w:rsidRPr="0043606E" w:rsidDel="008718A7">
          <w:rPr>
            <w:sz w:val="20"/>
            <w:szCs w:val="20"/>
          </w:rPr>
          <w:t xml:space="preserve">    </w:t>
        </w:r>
      </w:moveFrom>
      <w:moveFromRangeEnd w:id="53"/>
      <w:r w:rsidR="000B429C" w:rsidRPr="0043606E">
        <w:rPr>
          <w:rFonts w:hint="eastAsia"/>
          <w:sz w:val="20"/>
          <w:szCs w:val="20"/>
        </w:rPr>
        <w:t>&lt;그림시작&gt;</w:t>
      </w:r>
    </w:p>
    <w:p w:rsidR="006936BD" w:rsidRPr="0043606E" w:rsidRDefault="006936BD" w:rsidP="00891BE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rFonts w:hint="eastAsia"/>
          <w:sz w:val="20"/>
          <w:szCs w:val="20"/>
        </w:rPr>
        <w:t>제목 :</w:t>
      </w:r>
      <w:proofErr w:type="gramEnd"/>
      <w:r>
        <w:rPr>
          <w:rFonts w:hint="eastAsia"/>
          <w:sz w:val="20"/>
          <w:szCs w:val="20"/>
        </w:rPr>
        <w:t xml:space="preserve"> 데이터의 증가</w:t>
      </w:r>
    </w:p>
    <w:p w:rsidR="00891BEB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lastRenderedPageBreak/>
        <w:t xml:space="preserve">    </w:t>
      </w:r>
      <w:proofErr w:type="gramStart"/>
      <w:r w:rsidR="002D3893" w:rsidRPr="0043606E">
        <w:rPr>
          <w:sz w:val="20"/>
          <w:szCs w:val="20"/>
        </w:rPr>
        <w:t>y</w:t>
      </w:r>
      <w:r w:rsidR="002D3893" w:rsidRPr="0043606E">
        <w:rPr>
          <w:rFonts w:hint="eastAsia"/>
          <w:sz w:val="20"/>
          <w:szCs w:val="20"/>
        </w:rPr>
        <w:t>축 :</w:t>
      </w:r>
      <w:proofErr w:type="gramEnd"/>
      <w:r w:rsidR="002D3893" w:rsidRPr="0043606E">
        <w:rPr>
          <w:rFonts w:hint="eastAsia"/>
          <w:sz w:val="20"/>
          <w:szCs w:val="20"/>
        </w:rPr>
        <w:t xml:space="preserve"> 비정형 데이터 (</w:t>
      </w:r>
      <w:proofErr w:type="spellStart"/>
      <w:r w:rsidR="002D3893" w:rsidRPr="0043606E">
        <w:rPr>
          <w:rFonts w:hint="eastAsia"/>
          <w:sz w:val="20"/>
          <w:szCs w:val="20"/>
        </w:rPr>
        <w:t>페타바이트</w:t>
      </w:r>
      <w:proofErr w:type="spellEnd"/>
      <w:r w:rsidR="002D3893" w:rsidRPr="0043606E">
        <w:rPr>
          <w:rFonts w:hint="eastAsia"/>
          <w:sz w:val="20"/>
          <w:szCs w:val="20"/>
        </w:rPr>
        <w:t xml:space="preserve">) </w:t>
      </w:r>
    </w:p>
    <w:p w:rsidR="00EA295F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proofErr w:type="gramStart"/>
      <w:r w:rsidR="00EA295F" w:rsidRPr="0043606E">
        <w:rPr>
          <w:sz w:val="20"/>
          <w:szCs w:val="20"/>
        </w:rPr>
        <w:t>x</w:t>
      </w:r>
      <w:r w:rsidR="00EA295F" w:rsidRPr="0043606E">
        <w:rPr>
          <w:rFonts w:hint="eastAsia"/>
          <w:sz w:val="20"/>
          <w:szCs w:val="20"/>
        </w:rPr>
        <w:t xml:space="preserve">축 </w:t>
      </w:r>
      <w:r w:rsidR="00EA295F" w:rsidRPr="0043606E">
        <w:rPr>
          <w:sz w:val="20"/>
          <w:szCs w:val="20"/>
        </w:rPr>
        <w:t>:</w:t>
      </w:r>
      <w:proofErr w:type="gramEnd"/>
      <w:r w:rsidR="00EA295F" w:rsidRPr="0043606E">
        <w:rPr>
          <w:rFonts w:hint="eastAsia"/>
          <w:sz w:val="20"/>
          <w:szCs w:val="20"/>
        </w:rPr>
        <w:t xml:space="preserve"> 년도</w:t>
      </w:r>
    </w:p>
    <w:p w:rsidR="000B429C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</w:t>
      </w:r>
      <w:proofErr w:type="spellStart"/>
      <w:r w:rsidR="000B429C" w:rsidRPr="0043606E">
        <w:rPr>
          <w:rFonts w:hint="eastAsia"/>
          <w:sz w:val="20"/>
          <w:szCs w:val="20"/>
        </w:rPr>
        <w:t>그림끝</w:t>
      </w:r>
      <w:proofErr w:type="spellEnd"/>
      <w:r w:rsidR="000B429C" w:rsidRPr="0043606E">
        <w:rPr>
          <w:rFonts w:hint="eastAsia"/>
          <w:sz w:val="20"/>
          <w:szCs w:val="20"/>
        </w:rPr>
        <w:t>&gt;</w:t>
      </w:r>
    </w:p>
    <w:p w:rsidR="008718A7" w:rsidRPr="0043606E" w:rsidRDefault="008718A7" w:rsidP="008718A7">
      <w:pPr>
        <w:jc w:val="left"/>
        <w:rPr>
          <w:rFonts w:cs="PalatinoLinotype-Roman"/>
          <w:kern w:val="0"/>
          <w:sz w:val="20"/>
          <w:szCs w:val="20"/>
        </w:rPr>
      </w:pPr>
      <w:ins w:id="56" w:author="you" w:date="2016-12-12T17:53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ToRangeStart w:id="57" w:author="you" w:date="2016-12-12T17:53:00Z" w:name="move469328554"/>
      <w:moveTo w:id="58" w:author="you" w:date="2016-12-12T17:53:00Z">
        <w:r w:rsidRPr="0043606E">
          <w:rPr>
            <w:rFonts w:cs="PalatinoLinotype-Roman"/>
            <w:kern w:val="0"/>
            <w:sz w:val="20"/>
            <w:szCs w:val="20"/>
          </w:rPr>
          <w:t>&lt;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proofErr w:type="gramStart"/>
        <w:r w:rsidRPr="0043606E">
          <w:rPr>
            <w:rFonts w:cs="PalatinoLinotype-Roman"/>
            <w:kern w:val="0"/>
            <w:sz w:val="20"/>
            <w:szCs w:val="20"/>
          </w:rPr>
          <w:t>1.2 :</w:t>
        </w:r>
        <w:proofErr w:type="gramEnd"/>
        <w:r w:rsidRPr="0043606E">
          <w:rPr>
            <w:rFonts w:cs="PalatinoLinotype-Roman"/>
            <w:kern w:val="0"/>
            <w:sz w:val="20"/>
            <w:szCs w:val="20"/>
          </w:rPr>
          <w:t xml:space="preserve"> </w:t>
        </w:r>
        <w:r w:rsidRPr="0043606E">
          <w:rPr>
            <w:rFonts w:cs="PalatinoLinotype-Roman" w:hint="eastAsia"/>
            <w:kern w:val="0"/>
            <w:sz w:val="20"/>
            <w:szCs w:val="20"/>
          </w:rPr>
          <w:t>비정형 데이터 크기의 증가</w:t>
        </w:r>
        <w:r w:rsidRPr="0043606E">
          <w:rPr>
            <w:sz w:val="20"/>
            <w:szCs w:val="20"/>
          </w:rPr>
          <w:t xml:space="preserve"> </w:t>
        </w:r>
        <w:r w:rsidRPr="0043606E">
          <w:rPr>
            <w:rFonts w:cs="PalatinoLinotype-Roman"/>
            <w:kern w:val="0"/>
            <w:sz w:val="20"/>
            <w:szCs w:val="20"/>
          </w:rPr>
          <w:t>(</w:t>
        </w:r>
        <w:r w:rsidRPr="0043606E">
          <w:rPr>
            <w:rFonts w:cs="PalatinoLinotype-Roman" w:hint="eastAsia"/>
            <w:kern w:val="0"/>
            <w:sz w:val="20"/>
            <w:szCs w:val="20"/>
          </w:rPr>
          <w:t>참조</w:t>
        </w:r>
        <w:r w:rsidRPr="0043606E">
          <w:rPr>
            <w:rFonts w:cs="PalatinoLinotype-Roman"/>
            <w:kern w:val="0"/>
            <w:sz w:val="20"/>
            <w:szCs w:val="20"/>
          </w:rPr>
          <w:t>: Enterprise strategy group 2010)&gt;</w:t>
        </w:r>
      </w:moveTo>
    </w:p>
    <w:moveToRangeEnd w:id="57"/>
    <w:p w:rsidR="00E1056B" w:rsidRPr="0043606E" w:rsidRDefault="00E1056B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3953E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2008년에서 </w:t>
      </w:r>
      <w:r w:rsidRPr="0043606E">
        <w:rPr>
          <w:rFonts w:cs="PalatinoLinotype-Roman"/>
          <w:kern w:val="0"/>
          <w:sz w:val="20"/>
          <w:szCs w:val="20"/>
        </w:rPr>
        <w:t>2015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년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사이에 일어난 데이터의 폭발은 정형, </w:t>
      </w:r>
      <w:proofErr w:type="spellStart"/>
      <w:r w:rsidR="00B07F27" w:rsidRPr="0043606E">
        <w:rPr>
          <w:rFonts w:cs="PalatinoLinotype-Roman" w:hint="eastAsia"/>
          <w:kern w:val="0"/>
          <w:sz w:val="20"/>
          <w:szCs w:val="20"/>
        </w:rPr>
        <w:t>반정형</w:t>
      </w:r>
      <w:proofErr w:type="spellEnd"/>
      <w:r w:rsidR="00B07F27" w:rsidRPr="0043606E">
        <w:rPr>
          <w:rFonts w:cs="PalatinoLinotype-Roman" w:hint="eastAsia"/>
          <w:kern w:val="0"/>
          <w:sz w:val="20"/>
          <w:szCs w:val="20"/>
        </w:rPr>
        <w:t>,</w:t>
      </w:r>
      <w:r w:rsidR="00B07F27" w:rsidRPr="0043606E">
        <w:rPr>
          <w:rFonts w:cs="PalatinoLinotype-Roman"/>
          <w:kern w:val="0"/>
          <w:sz w:val="20"/>
          <w:szCs w:val="20"/>
        </w:rPr>
        <w:t xml:space="preserve">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그리고 비정형 등 모든 종류의 </w:t>
      </w:r>
      <w:proofErr w:type="spellStart"/>
      <w:r w:rsidR="00B07F27" w:rsidRPr="0043606E">
        <w:rPr>
          <w:rFonts w:cs="PalatinoLinotype-Roman" w:hint="eastAsia"/>
          <w:kern w:val="0"/>
          <w:sz w:val="20"/>
          <w:szCs w:val="20"/>
        </w:rPr>
        <w:t>데이터셋을</w:t>
      </w:r>
      <w:proofErr w:type="spellEnd"/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 사용하여 통찰력을 끌어내기 위해 많은 노력을 </w:t>
      </w:r>
      <w:r w:rsidR="00BA3CE2" w:rsidRPr="0043606E">
        <w:rPr>
          <w:rFonts w:cs="PalatinoLinotype-Roman" w:hint="eastAsia"/>
          <w:kern w:val="0"/>
          <w:sz w:val="20"/>
          <w:szCs w:val="20"/>
        </w:rPr>
        <w:t>기울이</w:t>
      </w:r>
      <w:r w:rsidR="00B07F27" w:rsidRPr="0043606E">
        <w:rPr>
          <w:rFonts w:cs="PalatinoLinotype-Roman" w:hint="eastAsia"/>
          <w:kern w:val="0"/>
          <w:sz w:val="20"/>
          <w:szCs w:val="20"/>
        </w:rPr>
        <w:t>는 데이터 과학이라는 새로운 분야로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A3CE2" w:rsidRPr="0043606E">
        <w:rPr>
          <w:rFonts w:cs="PalatinoLinotype-Roman" w:hint="eastAsia"/>
          <w:kern w:val="0"/>
          <w:sz w:val="20"/>
          <w:szCs w:val="20"/>
        </w:rPr>
        <w:t>이끌었다.</w:t>
      </w:r>
      <w:r w:rsidR="00BA3CE2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그러므로 대규모의 데이터를 효율적으로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다루기 위해서는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="00246E6E" w:rsidRPr="0043606E">
        <w:rPr>
          <w:rFonts w:cs="PalatinoLinotype-Roman" w:hint="eastAsia"/>
          <w:kern w:val="0"/>
          <w:sz w:val="20"/>
          <w:szCs w:val="20"/>
        </w:rPr>
        <w:t>데이터셋을</w:t>
      </w:r>
      <w:proofErr w:type="spellEnd"/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효율적으로 저장하고 </w:t>
      </w:r>
      <w:r w:rsidR="00F30B7C" w:rsidRPr="0043606E">
        <w:rPr>
          <w:rFonts w:cs="PalatinoLinotype-Roman" w:hint="eastAsia"/>
          <w:kern w:val="0"/>
          <w:sz w:val="20"/>
          <w:szCs w:val="20"/>
        </w:rPr>
        <w:t>검색하는 것이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매우 중요하다.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사전에서 한 단어를 찾을 때 만약 데이터가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무작위로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구성되어 있다면 많은 시간이 걸릴 것이다.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그렇기 때문에 정렬된 리스트 데이터 구조는 단어</w:t>
      </w:r>
      <w:r w:rsidR="005F5DC9" w:rsidRPr="0043606E">
        <w:rPr>
          <w:rFonts w:cs="PalatinoLinotype-Roman" w:hint="eastAsia"/>
          <w:kern w:val="0"/>
          <w:sz w:val="20"/>
          <w:szCs w:val="20"/>
        </w:rPr>
        <w:t>의 빠른 검색을 보증한다.</w:t>
      </w:r>
      <w:r w:rsidR="005F5DC9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또한 입력 위치를 기반으로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한 도시에서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최적의 </w:t>
      </w:r>
      <w:r w:rsidR="00A97E6B" w:rsidRPr="0043606E">
        <w:rPr>
          <w:rFonts w:cs="PalatinoLinotype-Roman" w:hint="eastAsia"/>
          <w:kern w:val="0"/>
          <w:sz w:val="20"/>
          <w:szCs w:val="20"/>
        </w:rPr>
        <w:t xml:space="preserve">이동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경로를 찾는 것은 도로 </w:t>
      </w:r>
      <w:proofErr w:type="spellStart"/>
      <w:r w:rsidR="00BE3846" w:rsidRPr="0043606E">
        <w:rPr>
          <w:rFonts w:cs="PalatinoLinotype-Roman" w:hint="eastAsia"/>
          <w:kern w:val="0"/>
          <w:sz w:val="20"/>
          <w:szCs w:val="20"/>
        </w:rPr>
        <w:t>연결망</w:t>
      </w:r>
      <w:proofErr w:type="spellEnd"/>
      <w:r w:rsidR="00BE3846" w:rsidRPr="0043606E">
        <w:rPr>
          <w:rFonts w:cs="PalatinoLinotype-Roman" w:hint="eastAsia"/>
          <w:kern w:val="0"/>
          <w:sz w:val="20"/>
          <w:szCs w:val="20"/>
        </w:rPr>
        <w:t>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위치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정보,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proofErr w:type="spellStart"/>
      <w:r w:rsidR="00BE3846" w:rsidRPr="0043606E">
        <w:rPr>
          <w:rFonts w:cs="PalatinoLinotype-Roman" w:hint="eastAsia"/>
          <w:kern w:val="0"/>
          <w:sz w:val="20"/>
          <w:szCs w:val="20"/>
        </w:rPr>
        <w:t>지오메트리</w:t>
      </w:r>
      <w:proofErr w:type="spellEnd"/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 형태로 저장된 데이터를 필요로 한다.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>이상적으로 문자,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정수, 부동소수 등과 같은 기존의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내장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타입으로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저장된 변수도 스칼라 유형의 데이터 구조라고 할 수 있다</w:t>
      </w:r>
      <w:r w:rsidR="00207F92" w:rsidRPr="0043606E">
        <w:rPr>
          <w:rFonts w:cs="PalatinoLinotype-Roman" w:hint="eastAsia"/>
          <w:kern w:val="0"/>
          <w:sz w:val="20"/>
          <w:szCs w:val="20"/>
        </w:rPr>
        <w:t>.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그러나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공식적으로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구조는 컴퓨터에서 연관된 정보를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조직화하여 효율적으로 사용할 수 있는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하나의 </w:t>
      </w:r>
      <w:proofErr w:type="spellStart"/>
      <w:r w:rsidR="00207F92" w:rsidRPr="0043606E">
        <w:rPr>
          <w:rFonts w:cs="PalatinoLinotype-Roman" w:hint="eastAsia"/>
          <w:kern w:val="0"/>
          <w:sz w:val="20"/>
          <w:szCs w:val="20"/>
        </w:rPr>
        <w:t>스킴</w:t>
      </w:r>
      <w:proofErr w:type="spellEnd"/>
      <w:r w:rsidR="00207F92" w:rsidRPr="0043606E">
        <w:rPr>
          <w:rFonts w:cs="PalatinoLinotype-Roman" w:hint="eastAsia"/>
          <w:kern w:val="0"/>
          <w:sz w:val="20"/>
          <w:szCs w:val="20"/>
        </w:rPr>
        <w:t>(</w:t>
      </w:r>
      <w:r w:rsidR="00207F92" w:rsidRPr="0043606E">
        <w:rPr>
          <w:rFonts w:cs="PalatinoLinotype-Roman"/>
          <w:kern w:val="0"/>
          <w:sz w:val="20"/>
          <w:szCs w:val="20"/>
        </w:rPr>
        <w:t>scheme)</w:t>
      </w:r>
      <w:r w:rsidR="00090D20" w:rsidRPr="0043606E">
        <w:rPr>
          <w:rFonts w:cs="PalatinoLinotype-Roman" w:hint="eastAsia"/>
          <w:kern w:val="0"/>
          <w:sz w:val="20"/>
          <w:szCs w:val="20"/>
        </w:rPr>
        <w:t>으로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정의된다.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E6873" w:rsidRPr="0043606E" w:rsidRDefault="00BC59ED" w:rsidP="006E6873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알고리즘의 경우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충분한 공간과 시간이 주어진다면 </w:t>
      </w:r>
      <w:proofErr w:type="spellStart"/>
      <w:r w:rsidR="003618B9" w:rsidRPr="0043606E">
        <w:rPr>
          <w:rFonts w:cs="PalatinoLinotype-Roman" w:hint="eastAsia"/>
          <w:kern w:val="0"/>
          <w:sz w:val="20"/>
          <w:szCs w:val="20"/>
        </w:rPr>
        <w:t>관심있는</w:t>
      </w:r>
      <w:proofErr w:type="spellEnd"/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질문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 w:hint="eastAsia"/>
          <w:kern w:val="0"/>
          <w:sz w:val="20"/>
          <w:szCs w:val="20"/>
        </w:rPr>
        <w:t>대답하기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위해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어떤 </w:t>
      </w:r>
      <w:proofErr w:type="spellStart"/>
      <w:r w:rsidR="003618B9" w:rsidRPr="0043606E">
        <w:rPr>
          <w:rFonts w:cs="PalatinoLinotype-Roman" w:hint="eastAsia"/>
          <w:kern w:val="0"/>
          <w:sz w:val="20"/>
          <w:szCs w:val="20"/>
        </w:rPr>
        <w:t>데이터셋이라도</w:t>
      </w:r>
      <w:proofErr w:type="spellEnd"/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저장하고 처리할 수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하지만 정확한 데이터 구조를 선택하는 것은 컴퓨터의 메모리와 자원을 절약하는데 상당한 </w:t>
      </w:r>
      <w:r w:rsidRPr="0043606E">
        <w:rPr>
          <w:rFonts w:cs="PalatinoLinotype-Roman" w:hint="eastAsia"/>
          <w:kern w:val="0"/>
          <w:sz w:val="20"/>
          <w:szCs w:val="20"/>
        </w:rPr>
        <w:t>도움이 된</w:t>
      </w:r>
      <w:r w:rsidR="003618B9" w:rsidRPr="0043606E">
        <w:rPr>
          <w:rFonts w:cs="PalatinoLinotype-Roman" w:hint="eastAsia"/>
          <w:kern w:val="0"/>
          <w:sz w:val="20"/>
          <w:szCs w:val="20"/>
        </w:rPr>
        <w:t>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매일 방문하는 고객의 수를 정수형 데이터 타입이 아닌 </w:t>
      </w:r>
      <w:proofErr w:type="spellStart"/>
      <w:r w:rsidR="003618B9" w:rsidRPr="0043606E">
        <w:rPr>
          <w:rFonts w:cs="PalatinoLinotype-Roman" w:hint="eastAsia"/>
          <w:kern w:val="0"/>
          <w:sz w:val="20"/>
          <w:szCs w:val="20"/>
        </w:rPr>
        <w:t>부동소수형</w:t>
      </w:r>
      <w:proofErr w:type="spellEnd"/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데이터 타입으로 설정한다면 두 배의 메모리를 필요로 하게 된다.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하지만 현실세계에서 컴퓨터의 자원과 공간은 항상 제한되어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그러므로 주어진 자원과 시간 안에서 원하는 목표를 이룰 수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있다</w:t>
      </w:r>
      <w:r w:rsidR="006336D5" w:rsidRPr="0043606E">
        <w:rPr>
          <w:rFonts w:cs="PalatinoLinotype-Roman" w:hint="eastAsia"/>
          <w:kern w:val="0"/>
          <w:sz w:val="20"/>
          <w:szCs w:val="20"/>
        </w:rPr>
        <w:t>면 효과적인 솔루션이라고 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이것은 알고리즘을 설계하는 동안 서로 다른 데이터 구조들 간의 성능을 비교하는 비용함수</w:t>
      </w:r>
      <w:r w:rsidR="00C00CA0" w:rsidRPr="0043606E">
        <w:rPr>
          <w:rFonts w:cs="PalatinoLinotype-Roman" w:hint="eastAsia"/>
          <w:kern w:val="0"/>
          <w:sz w:val="20"/>
          <w:szCs w:val="20"/>
        </w:rPr>
        <w:t>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사용할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데이터 구조를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선택할 때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고려해야 할 두 가지 주요</w:t>
      </w:r>
      <w:r w:rsidR="00542645" w:rsidRPr="0043606E">
        <w:rPr>
          <w:rFonts w:cs="PalatinoLinotype-Roman" w:hint="eastAsia"/>
          <w:kern w:val="0"/>
          <w:sz w:val="20"/>
          <w:szCs w:val="20"/>
        </w:rPr>
        <w:t>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제약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은 다음과 같다.</w:t>
      </w:r>
    </w:p>
    <w:p w:rsidR="006E6873" w:rsidRPr="0043606E" w:rsidRDefault="006E6873" w:rsidP="006E6873">
      <w:pPr>
        <w:jc w:val="left"/>
        <w:rPr>
          <w:rFonts w:cs="PalatinoLinotype-Roman"/>
          <w:kern w:val="0"/>
          <w:sz w:val="20"/>
          <w:szCs w:val="20"/>
        </w:rPr>
      </w:pPr>
    </w:p>
    <w:p w:rsidR="006E6873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선택한 데이터 </w:t>
      </w:r>
      <w:r w:rsidR="00542645" w:rsidRPr="0043606E">
        <w:rPr>
          <w:rFonts w:cs="PalatinoLinotype-Roman" w:hint="eastAsia"/>
          <w:kern w:val="0"/>
          <w:sz w:val="20"/>
          <w:szCs w:val="20"/>
        </w:rPr>
        <w:t>구조에서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지원해야 하는 항목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 xml:space="preserve">항목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삭제, 검색과 같은 기본적인 작업을 결정하기 위해 문제를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분석</w:t>
      </w:r>
    </w:p>
    <w:p w:rsidR="00E00CB6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작업에 대한 자원 제약사항을 </w:t>
      </w:r>
      <w:r w:rsidR="00542645" w:rsidRPr="0043606E">
        <w:rPr>
          <w:rFonts w:cs="PalatinoLinotype-Roman" w:hint="eastAsia"/>
          <w:kern w:val="0"/>
          <w:sz w:val="20"/>
          <w:szCs w:val="20"/>
        </w:rPr>
        <w:t>평가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구조는 문제 상황에 따라 선택된다.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전체 데이터가 초기에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로드되고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데이터에 대한 변경이나 추가</w:t>
      </w:r>
      <w:r w:rsidR="00542645" w:rsidRPr="0043606E">
        <w:rPr>
          <w:rFonts w:cs="PalatinoLinotype-Roman" w:hint="eastAsia"/>
          <w:kern w:val="0"/>
          <w:sz w:val="20"/>
          <w:szCs w:val="20"/>
        </w:rPr>
        <w:t>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없으면 비슷한 데이터 구조가 요구된다.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하지만 위 상황에서 데이터 구조에 삭제 작업이 포함된다면 데이터 구조 구현은 좀더 복잡해질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[팁]</w:t>
      </w:r>
    </w:p>
    <w:p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코드를 다운받는 자세한 방법은 </w:t>
      </w:r>
      <w:r w:rsidR="00744EEC" w:rsidRPr="0043606E">
        <w:rPr>
          <w:rFonts w:cs="PalatinoLinotype-Roman" w:hint="eastAsia"/>
          <w:kern w:val="0"/>
          <w:sz w:val="20"/>
          <w:szCs w:val="20"/>
        </w:rPr>
        <w:t xml:space="preserve">이 책의 </w:t>
      </w:r>
      <w:r w:rsidRPr="0043606E">
        <w:rPr>
          <w:rFonts w:cs="PalatinoLinotype-Roman" w:hint="eastAsia"/>
          <w:kern w:val="0"/>
          <w:sz w:val="20"/>
          <w:szCs w:val="20"/>
        </w:rPr>
        <w:t>서문에 있으니 꼭 확인하기 바란다.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책을 위한 코드는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깃허브의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다음 주소에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hyperlink r:id="rId21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https://github.com/PacktPublishing/R-Data-Structures-and-</w:t>
        </w:r>
        <w:r w:rsidRPr="0043606E">
          <w:rPr>
            <w:rStyle w:val="a6"/>
            <w:rFonts w:cs="PalatinoLinotype-Roman"/>
            <w:kern w:val="0"/>
            <w:sz w:val="20"/>
            <w:szCs w:val="20"/>
          </w:rPr>
          <w:lastRenderedPageBreak/>
          <w:t>Algorithms</w:t>
        </w:r>
      </w:hyperlink>
      <w:r w:rsidRPr="0043606E">
        <w:rPr>
          <w:rFonts w:cs="PalatinoLinotype-Roman"/>
          <w:kern w:val="0"/>
          <w:sz w:val="20"/>
          <w:szCs w:val="20"/>
        </w:rPr>
        <w:t xml:space="preserve">. </w:t>
      </w:r>
      <w:r w:rsidRPr="0043606E">
        <w:rPr>
          <w:rFonts w:cs="PalatinoLinotype-Roman" w:hint="eastAsia"/>
          <w:kern w:val="0"/>
          <w:sz w:val="20"/>
          <w:szCs w:val="20"/>
        </w:rPr>
        <w:t>또한 출판사의 다양한 책</w:t>
      </w:r>
      <w:r w:rsidR="00744EEC" w:rsidRPr="0043606E">
        <w:rPr>
          <w:rFonts w:cs="PalatinoLinotype-Roman" w:hint="eastAsia"/>
          <w:kern w:val="0"/>
          <w:sz w:val="20"/>
          <w:szCs w:val="20"/>
        </w:rPr>
        <w:t>들과 비디오의 소스 코드는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주소에서 확인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124239" w:rsidRPr="0043606E" w:rsidRDefault="001A0772" w:rsidP="00C20012">
      <w:pPr>
        <w:jc w:val="left"/>
        <w:rPr>
          <w:rFonts w:cs="PalatinoLinotype-Roman"/>
          <w:kern w:val="0"/>
          <w:sz w:val="20"/>
          <w:szCs w:val="20"/>
        </w:rPr>
      </w:pPr>
      <w:hyperlink r:id="rId22" w:history="1">
        <w:r w:rsidR="00124239"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</w:t>
        </w:r>
      </w:hyperlink>
    </w:p>
    <w:p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24239" w:rsidRPr="0043606E" w:rsidRDefault="00A84B94" w:rsidP="00720F66">
      <w:pPr>
        <w:pStyle w:val="a8"/>
      </w:pPr>
      <w:r w:rsidRPr="0043606E">
        <w:t>&lt;</w:t>
      </w:r>
      <w:del w:id="59" w:author="you" w:date="2016-12-12T17:54:00Z">
        <w:r w:rsidR="00F45399" w:rsidDel="008718A7">
          <w:rPr>
            <w:rFonts w:hint="eastAsia"/>
          </w:rPr>
          <w:delText>절</w:delText>
        </w:r>
      </w:del>
      <w:ins w:id="60" w:author="you" w:date="2016-12-12T17:54:00Z">
        <w:r w:rsidR="008718A7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DD7060" w:rsidRPr="0043606E">
        <w:rPr>
          <w:rFonts w:hint="eastAsia"/>
        </w:rPr>
        <w:t>추상 데이터 타입과 데이터 구조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46D67" w:rsidRPr="0043606E" w:rsidRDefault="00315E13" w:rsidP="00046D67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>(abstract data type, ADT)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데이터 구조에 대한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기능</w:t>
      </w:r>
      <w:r w:rsidRPr="0043606E">
        <w:rPr>
          <w:rFonts w:cs="PalatinoLinotype-Roman" w:hint="eastAsia"/>
          <w:kern w:val="0"/>
          <w:sz w:val="20"/>
          <w:szCs w:val="20"/>
        </w:rPr>
        <w:t>과 처리를 고수준에서 정의할 때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구조를 상세하게 구현하기 전에 확인해야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리스트를 구현하기 전에 정의된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</w:t>
      </w:r>
      <w:r w:rsidR="00621D8F" w:rsidRPr="0043606E">
        <w:rPr>
          <w:rFonts w:cs="PalatinoLinotype-Roman" w:hint="eastAsia"/>
          <w:kern w:val="0"/>
          <w:sz w:val="20"/>
          <w:szCs w:val="20"/>
        </w:rPr>
        <w:t>중 수행하려는 작업</w:t>
      </w:r>
      <w:r w:rsidRPr="0043606E">
        <w:rPr>
          <w:rFonts w:cs="PalatinoLinotype-Roman" w:hint="eastAsia"/>
          <w:kern w:val="0"/>
          <w:sz w:val="20"/>
          <w:szCs w:val="20"/>
        </w:rPr>
        <w:t>이 무엇인지 아는 것이 좋을 것이다.</w:t>
      </w:r>
    </w:p>
    <w:p w:rsidR="00046D67" w:rsidRPr="0043606E" w:rsidRDefault="00046D67" w:rsidP="00046D67">
      <w:pPr>
        <w:jc w:val="left"/>
        <w:rPr>
          <w:rFonts w:cs="PalatinoLinotype-Roman"/>
          <w:kern w:val="0"/>
          <w:sz w:val="20"/>
          <w:szCs w:val="20"/>
        </w:rPr>
      </w:pPr>
    </w:p>
    <w:p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리스트에 항목을 추가할 수 있어야 한다.</w:t>
      </w:r>
    </w:p>
    <w:p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21D8F" w:rsidRPr="0043606E">
        <w:rPr>
          <w:rFonts w:cs="PalatinoLinotype-Roman" w:hint="eastAsia"/>
          <w:kern w:val="0"/>
          <w:sz w:val="20"/>
          <w:szCs w:val="20"/>
        </w:rPr>
        <w:t>리스트로부터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삭제할 수 있어야 한다.</w:t>
      </w:r>
    </w:p>
    <w:p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검색할 수 있어야 한다.</w:t>
      </w:r>
    </w:p>
    <w:p w:rsidR="00315E13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리스트가 비어 있는지 아닌지 확인할 수 있어야 한다.</w:t>
      </w:r>
    </w:p>
    <w:p w:rsidR="00621D8F" w:rsidRPr="0043606E" w:rsidRDefault="00621D8F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15E13" w:rsidRPr="0043606E" w:rsidRDefault="00315E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정의된 추상 데이터 타입은 전략을 수립하기 위해 필요하다.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여러가지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데이터 구조에 대한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더 자세하게 알아볼 것이다.</w:t>
      </w:r>
      <w:r w:rsidR="00094926" w:rsidRPr="0043606E">
        <w:rPr>
          <w:rFonts w:cs="PalatinoLinotype-Roman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 w:hint="eastAsia"/>
          <w:kern w:val="0"/>
          <w:sz w:val="20"/>
          <w:szCs w:val="20"/>
        </w:rPr>
        <w:t>의 정</w:t>
      </w:r>
      <w:r w:rsidR="005924CB" w:rsidRPr="0043606E">
        <w:rPr>
          <w:rFonts w:cs="PalatinoLinotype-Roman" w:hint="eastAsia"/>
          <w:kern w:val="0"/>
          <w:sz w:val="20"/>
          <w:szCs w:val="20"/>
        </w:rPr>
        <w:t>의를 말하기 전에</w:t>
      </w:r>
      <w:r w:rsidR="00A343E8" w:rsidRPr="0043606E">
        <w:rPr>
          <w:rFonts w:cs="PalatinoLinotype-Roman" w:hint="eastAsia"/>
          <w:kern w:val="0"/>
          <w:sz w:val="20"/>
          <w:szCs w:val="20"/>
        </w:rPr>
        <w:t>,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데이터 구조를 위한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생태계를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구성하는 데이터 타입과 그 특성에 대해 먼저 이해하는 것은 매우 중요하다.</w:t>
      </w:r>
    </w:p>
    <w:p w:rsidR="00040B6F" w:rsidRPr="0043606E" w:rsidRDefault="00040B6F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924CB" w:rsidRPr="0043606E" w:rsidRDefault="00E75A9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040B6F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proofErr w:type="spellStart"/>
      <w:r w:rsidR="00040B6F" w:rsidRPr="0043606E">
        <w:rPr>
          <w:rFonts w:cs="PalatinoLinotype-Roman" w:hint="eastAsia"/>
          <w:kern w:val="0"/>
          <w:sz w:val="20"/>
          <w:szCs w:val="20"/>
        </w:rPr>
        <w:t>불리언</w:t>
      </w:r>
      <w:proofErr w:type="spellEnd"/>
      <w:r w:rsidR="00040B6F" w:rsidRPr="0043606E">
        <w:rPr>
          <w:rFonts w:cs="PalatinoLinotype-Roman" w:hint="eastAsia"/>
          <w:kern w:val="0"/>
          <w:sz w:val="20"/>
          <w:szCs w:val="20"/>
        </w:rPr>
        <w:t>(</w:t>
      </w:r>
      <w:proofErr w:type="spellStart"/>
      <w:r w:rsidR="00040B6F" w:rsidRPr="0043606E">
        <w:rPr>
          <w:rFonts w:cs="PalatinoLinotype-Roman" w:hint="eastAsia"/>
          <w:kern w:val="0"/>
          <w:sz w:val="20"/>
          <w:szCs w:val="20"/>
        </w:rPr>
        <w:t>b</w:t>
      </w:r>
      <w:r w:rsidR="00040B6F" w:rsidRPr="0043606E">
        <w:rPr>
          <w:rFonts w:cs="PalatinoLinotype-Roman"/>
          <w:kern w:val="0"/>
          <w:sz w:val="20"/>
          <w:szCs w:val="20"/>
        </w:rPr>
        <w:t>oolean</w:t>
      </w:r>
      <w:proofErr w:type="spellEnd"/>
      <w:r w:rsidR="00040B6F" w:rsidRPr="0043606E">
        <w:rPr>
          <w:rFonts w:cs="PalatinoLinotype-Roman"/>
          <w:kern w:val="0"/>
          <w:sz w:val="20"/>
          <w:szCs w:val="20"/>
        </w:rPr>
        <w:t xml:space="preserve">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정수(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integer),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부동소수(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float),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문자열(</w:t>
      </w:r>
      <w:r w:rsidR="00040B6F" w:rsidRPr="0043606E">
        <w:rPr>
          <w:rFonts w:cs="PalatinoLinotype-Roman"/>
          <w:kern w:val="0"/>
          <w:sz w:val="20"/>
          <w:szCs w:val="20"/>
        </w:rPr>
        <w:t>string)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등과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같이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데</w:t>
      </w:r>
      <w:r w:rsidR="00750A64" w:rsidRPr="0043606E">
        <w:rPr>
          <w:rFonts w:cs="PalatinoLinotype-Roman" w:hint="eastAsia"/>
          <w:kern w:val="0"/>
          <w:sz w:val="20"/>
          <w:szCs w:val="20"/>
        </w:rPr>
        <w:t>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터의 </w:t>
      </w:r>
      <w:r w:rsidR="00750A64"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유형을 분류하는 방법이다</w:t>
      </w:r>
      <w:r w:rsidR="00040B6F" w:rsidRPr="0043606E">
        <w:rPr>
          <w:rFonts w:cs="PalatinoLinotype-Roman" w:hint="eastAsia"/>
          <w:kern w:val="0"/>
          <w:sz w:val="20"/>
          <w:szCs w:val="20"/>
        </w:rPr>
        <w:t>.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="00040B6F" w:rsidRPr="0043606E">
        <w:rPr>
          <w:rFonts w:cs="PalatinoLinotype-Roman" w:hint="eastAsia"/>
          <w:kern w:val="0"/>
          <w:sz w:val="20"/>
          <w:szCs w:val="20"/>
        </w:rPr>
        <w:t>데이터셋을</w:t>
      </w:r>
      <w:proofErr w:type="spellEnd"/>
      <w:r w:rsidR="00040B6F" w:rsidRPr="0043606E">
        <w:rPr>
          <w:rFonts w:cs="PalatinoLinotype-Roman" w:hint="eastAsia"/>
          <w:kern w:val="0"/>
          <w:sz w:val="20"/>
          <w:szCs w:val="20"/>
        </w:rPr>
        <w:t xml:space="preserve"> 효율적으로 분류하기 위해서 모든 데이터 타입은 다음과 같은 특성을 가져야 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40B6F" w:rsidRPr="0043606E" w:rsidRDefault="00040B6F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원자성</w:t>
      </w:r>
      <w:proofErr w:type="spellEnd"/>
      <w:r w:rsidR="00094926" w:rsidRPr="0043606E">
        <w:rPr>
          <w:rFonts w:cs="PalatinoLinotype-Roman" w:hint="eastAsia"/>
          <w:kern w:val="0"/>
          <w:sz w:val="20"/>
          <w:szCs w:val="20"/>
        </w:rPr>
        <w:t>(</w:t>
      </w:r>
      <w:r w:rsidR="00094926" w:rsidRPr="0043606E">
        <w:rPr>
          <w:rFonts w:cs="PalatinoLinotype-Roman"/>
          <w:kern w:val="0"/>
          <w:sz w:val="20"/>
          <w:szCs w:val="20"/>
        </w:rPr>
        <w:t>atomic</w:t>
      </w:r>
      <w:proofErr w:type="gramStart"/>
      <w:r w:rsidR="0009492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하나의 단위 개념으로 정의될 수 있어야 한다.</w:t>
      </w:r>
    </w:p>
    <w:p w:rsidR="00040B6F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추적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가능성</w:t>
      </w:r>
      <w:r w:rsidR="00094926" w:rsidRPr="0043606E">
        <w:rPr>
          <w:rFonts w:cs="PalatinoLinotype-Roman"/>
          <w:kern w:val="0"/>
          <w:sz w:val="20"/>
          <w:szCs w:val="20"/>
        </w:rPr>
        <w:t>(traceable</w:t>
      </w:r>
      <w:proofErr w:type="gramStart"/>
      <w:r w:rsidR="00094926"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동일한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</w:t>
      </w:r>
      <w:r w:rsidR="00750A64" w:rsidRPr="0043606E">
        <w:rPr>
          <w:rFonts w:cs="PalatinoLinotype-Roman" w:hint="eastAsia"/>
          <w:kern w:val="0"/>
          <w:sz w:val="20"/>
          <w:szCs w:val="20"/>
        </w:rPr>
        <w:t>타입으로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묶을 수 있어야 한다.</w:t>
      </w:r>
    </w:p>
    <w:p w:rsidR="006311A3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정확성</w:t>
      </w:r>
      <w:r w:rsidR="00094926" w:rsidRPr="0043606E">
        <w:rPr>
          <w:rFonts w:cs="PalatinoLinotype-Roman"/>
          <w:kern w:val="0"/>
          <w:sz w:val="20"/>
          <w:szCs w:val="20"/>
        </w:rPr>
        <w:t>(accurate</w:t>
      </w:r>
      <w:proofErr w:type="gramStart"/>
      <w:r w:rsidR="00094926"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모호</w:t>
      </w:r>
      <w:r w:rsidRPr="0043606E">
        <w:rPr>
          <w:rFonts w:cs="PalatinoLinotype-Roman" w:hint="eastAsia"/>
          <w:kern w:val="0"/>
          <w:sz w:val="20"/>
          <w:szCs w:val="20"/>
        </w:rPr>
        <w:t>하지 않아야 한다.</w:t>
      </w:r>
    </w:p>
    <w:p w:rsidR="00E00CB6" w:rsidRPr="0043606E" w:rsidRDefault="00750A64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명확</w:t>
      </w:r>
      <w:r w:rsidR="006311A3" w:rsidRPr="0043606E">
        <w:rPr>
          <w:rFonts w:cs="PalatinoLinotype-Roman" w:hint="eastAsia"/>
          <w:kern w:val="0"/>
          <w:sz w:val="20"/>
          <w:szCs w:val="20"/>
        </w:rPr>
        <w:t>성</w:t>
      </w:r>
      <w:r w:rsidRPr="0043606E">
        <w:rPr>
          <w:rFonts w:cs="PalatinoLinotype-Roman" w:hint="eastAsia"/>
          <w:kern w:val="0"/>
          <w:sz w:val="20"/>
          <w:szCs w:val="20"/>
        </w:rPr>
        <w:t>과 간결성</w:t>
      </w:r>
      <w:r w:rsidR="00094926" w:rsidRPr="0043606E">
        <w:rPr>
          <w:rFonts w:cs="PalatinoLinotype-Roman"/>
          <w:kern w:val="0"/>
          <w:sz w:val="20"/>
          <w:szCs w:val="20"/>
        </w:rPr>
        <w:t>(clear and concise</w:t>
      </w:r>
      <w:proofErr w:type="gramStart"/>
      <w:r w:rsidR="00094926" w:rsidRPr="0043606E">
        <w:rPr>
          <w:rFonts w:cs="PalatinoLinotype-Roman"/>
          <w:kern w:val="0"/>
          <w:sz w:val="20"/>
          <w:szCs w:val="20"/>
        </w:rPr>
        <w:t>)</w:t>
      </w:r>
      <w:r w:rsidR="006311A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6311A3" w:rsidRPr="0043606E">
        <w:rPr>
          <w:rFonts w:cs="PalatinoLinotype-Roman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 w:hint="eastAsia"/>
          <w:kern w:val="0"/>
          <w:sz w:val="20"/>
          <w:szCs w:val="20"/>
        </w:rPr>
        <w:t>이해 가능해야 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타입은 다음과 같이 두 가지로 나눌 수도 있다.</w:t>
      </w:r>
    </w:p>
    <w:p w:rsidR="00750A64" w:rsidRPr="0043606E" w:rsidRDefault="00750A64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</w:t>
      </w:r>
      <w:r w:rsidR="00094926" w:rsidRPr="0043606E">
        <w:rPr>
          <w:rFonts w:cs="PalatinoLinotype-Roman"/>
          <w:kern w:val="0"/>
          <w:sz w:val="20"/>
          <w:szCs w:val="20"/>
        </w:rPr>
        <w:t>(Built-in)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파생</w:t>
      </w:r>
      <w:r w:rsidR="00094926" w:rsidRPr="0043606E">
        <w:rPr>
          <w:rFonts w:cs="PalatinoLinotype-Roman"/>
          <w:kern w:val="0"/>
          <w:sz w:val="20"/>
          <w:szCs w:val="20"/>
        </w:rPr>
        <w:t>(Derived)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311A3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>한 언어에 내장되어 지원되는 데이터 타입을 내장 데이터 타입이라고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은 다음과 같은 데이터 타입을 지원한다.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F14D73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정수형</w:t>
      </w:r>
      <w:r w:rsidR="007F668E" w:rsidRPr="0043606E">
        <w:rPr>
          <w:rFonts w:cs="PalatinoLinotype-Roman"/>
          <w:kern w:val="0"/>
          <w:sz w:val="20"/>
          <w:szCs w:val="20"/>
        </w:rPr>
        <w:t>(Integers)</w:t>
      </w:r>
    </w:p>
    <w:p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부동소수형</w:t>
      </w:r>
      <w:proofErr w:type="spellEnd"/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Float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불리언</w:t>
      </w:r>
      <w:proofErr w:type="spellEnd"/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Boolean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문자열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Character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311A3" w:rsidRPr="0043606E" w:rsidRDefault="000E6B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 데이터 타입과 통합되어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삭제,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정렬,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병합 등과 같은 연관된 작업을 처리하기 위해</w:t>
      </w:r>
      <w:r w:rsidR="00807883" w:rsidRPr="0043606E">
        <w:rPr>
          <w:rFonts w:cs="PalatinoLinotype-Roman" w:hint="eastAsia"/>
          <w:kern w:val="0"/>
          <w:sz w:val="20"/>
          <w:szCs w:val="20"/>
        </w:rPr>
        <w:t xml:space="preserve"> 다음과 같은 파생 데이터 타입이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리스트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List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F14D73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배열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7F668E" w:rsidRPr="0043606E">
        <w:rPr>
          <w:rFonts w:cs="PalatinoLinotype-Roman"/>
          <w:kern w:val="0"/>
          <w:sz w:val="20"/>
          <w:szCs w:val="20"/>
        </w:rPr>
        <w:t>Array)</w:t>
      </w:r>
    </w:p>
    <w:p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스택</w:t>
      </w:r>
      <w:proofErr w:type="spellEnd"/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Stack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큐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Queue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80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파생 데이터 </w:t>
      </w:r>
      <w:r w:rsidR="00C00CA0" w:rsidRPr="0043606E">
        <w:rPr>
          <w:rFonts w:cs="PalatinoLinotype-Roman" w:hint="eastAsia"/>
          <w:kern w:val="0"/>
          <w:sz w:val="20"/>
          <w:szCs w:val="20"/>
        </w:rPr>
        <w:t>타입 또는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구조는 두 가지 </w:t>
      </w:r>
      <w:r w:rsidR="00C00CA0" w:rsidRPr="0043606E">
        <w:rPr>
          <w:rFonts w:cs="PalatinoLinotype-Roman" w:hint="eastAsia"/>
          <w:kern w:val="0"/>
          <w:sz w:val="20"/>
          <w:szCs w:val="20"/>
        </w:rPr>
        <w:t>부분에서 연구된다.</w:t>
      </w:r>
    </w:p>
    <w:p w:rsidR="00C00CA0" w:rsidRPr="0043606E" w:rsidRDefault="00C00CA0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 또는 수학/논리 모델</w:t>
      </w:r>
    </w:p>
    <w:p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프로그램 구현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00CA0" w:rsidRPr="0043606E" w:rsidRDefault="0099787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6D47D4" w:rsidRPr="0043606E">
        <w:rPr>
          <w:rFonts w:cs="PalatinoLinotype-Roman" w:hint="eastAsia"/>
          <w:kern w:val="0"/>
          <w:sz w:val="20"/>
          <w:szCs w:val="20"/>
        </w:rPr>
        <w:t>은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소프트웨어에서 데이터 타입의 실현이다.</w:t>
      </w:r>
      <w:r w:rsidR="00C00CA0" w:rsidRPr="0043606E">
        <w:rPr>
          <w:rFonts w:cs="PalatinoLinotype-Roman"/>
          <w:kern w:val="0"/>
          <w:sz w:val="20"/>
          <w:szCs w:val="20"/>
        </w:rPr>
        <w:t xml:space="preserve"> </w:t>
      </w:r>
      <w:r w:rsidR="00C00CA0" w:rsidRPr="0043606E">
        <w:rPr>
          <w:rFonts w:cs="PalatinoLinotype-Roman" w:hint="eastAsia"/>
          <w:kern w:val="0"/>
          <w:sz w:val="20"/>
          <w:szCs w:val="20"/>
        </w:rPr>
        <w:t>우리는 일반적으로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데이터 구조에 대해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사용자가 사용하는 고수준의 </w:t>
      </w:r>
      <w:r w:rsidR="003118E2" w:rsidRPr="0043606E">
        <w:rPr>
          <w:rFonts w:cs="PalatinoLinotype-Roman" w:hint="eastAsia"/>
          <w:kern w:val="0"/>
          <w:sz w:val="20"/>
          <w:szCs w:val="20"/>
        </w:rPr>
        <w:t>기능이나 작업에 관심을 갖지만,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내부적으로 이 기능들이 어떻게 동작하는지에 대해서는 모른다.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한 사용자가 금융 소프트웨어에서 검색기능을 사용하여 </w:t>
      </w:r>
      <w:proofErr w:type="spellStart"/>
      <w:r w:rsidR="003118E2" w:rsidRPr="0043606E">
        <w:rPr>
          <w:rFonts w:cs="PalatinoLinotype-Roman" w:hint="eastAsia"/>
          <w:kern w:val="0"/>
          <w:sz w:val="20"/>
          <w:szCs w:val="20"/>
        </w:rPr>
        <w:t>스미스</w:t>
      </w:r>
      <w:proofErr w:type="spellEnd"/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씨의 거래 이력을 검색한다고 </w:t>
      </w:r>
      <w:r w:rsidR="00D37D16" w:rsidRPr="0043606E">
        <w:rPr>
          <w:rFonts w:cs="PalatinoLinotype-Roman" w:hint="eastAsia"/>
          <w:kern w:val="0"/>
          <w:sz w:val="20"/>
          <w:szCs w:val="20"/>
        </w:rPr>
        <w:t>하자</w:t>
      </w:r>
      <w:r w:rsidR="003118E2" w:rsidRPr="0043606E">
        <w:rPr>
          <w:rFonts w:cs="PalatinoLinotype-Roman" w:hint="eastAsia"/>
          <w:kern w:val="0"/>
          <w:sz w:val="20"/>
          <w:szCs w:val="20"/>
        </w:rPr>
        <w:t>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사용자는 이 작업이 </w:t>
      </w:r>
      <w:r w:rsidR="00D37D16" w:rsidRPr="0043606E">
        <w:rPr>
          <w:rFonts w:cs="PalatinoLinotype-Roman" w:hint="eastAsia"/>
          <w:kern w:val="0"/>
          <w:sz w:val="20"/>
          <w:szCs w:val="20"/>
        </w:rPr>
        <w:t>동작하는 방법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또는 데이터 구조의 자세한 구현에 대해서는 전혀 알지 못한다.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그러므로 </w:t>
      </w:r>
      <w:r w:rsidR="006D47D4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3118E2" w:rsidRPr="0043606E">
        <w:rPr>
          <w:rFonts w:cs="PalatinoLinotype-Roman" w:hint="eastAsia"/>
          <w:kern w:val="0"/>
          <w:sz w:val="20"/>
          <w:szCs w:val="20"/>
        </w:rPr>
        <w:t>의 동작은 오직 입력과 출력에 의해서만 관리된다.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73EC9" w:rsidRDefault="00573EC9" w:rsidP="00573EC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4752859" cy="12767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19" cy="13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573EC9" w:rsidRPr="0043606E" w:rsidRDefault="00573EC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Del="008718A7" w:rsidRDefault="008718A7" w:rsidP="00C20012">
      <w:pPr>
        <w:jc w:val="left"/>
        <w:rPr>
          <w:rFonts w:cs="PalatinoLinotype-Roman"/>
          <w:kern w:val="0"/>
          <w:sz w:val="20"/>
          <w:szCs w:val="20"/>
        </w:rPr>
      </w:pPr>
      <w:ins w:id="61" w:author="you" w:date="2016-12-12T17:54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FromRangeStart w:id="62" w:author="you" w:date="2016-12-12T17:54:00Z" w:name="move469328616"/>
      <w:moveFrom w:id="63" w:author="you" w:date="2016-12-12T17:54:00Z">
        <w:r w:rsidR="004A73D9"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  <w:r w:rsidR="003118E2" w:rsidRPr="0043606E" w:rsidDel="008718A7">
          <w:rPr>
            <w:rFonts w:cs="PalatinoLinotype-Roman"/>
            <w:kern w:val="0"/>
            <w:sz w:val="20"/>
            <w:szCs w:val="20"/>
          </w:rPr>
          <w:t>&lt;</w:t>
        </w:r>
        <w:r w:rsidR="003118E2" w:rsidRPr="0043606E" w:rsidDel="008718A7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r w:rsidR="003118E2" w:rsidRPr="0043606E" w:rsidDel="008718A7">
          <w:rPr>
            <w:rFonts w:cs="PalatinoLinotype-Roman"/>
            <w:kern w:val="0"/>
            <w:sz w:val="20"/>
            <w:szCs w:val="20"/>
          </w:rPr>
          <w:t xml:space="preserve">1.3 : </w:t>
        </w:r>
        <w:r w:rsidR="006D47D4" w:rsidRPr="0043606E" w:rsidDel="008718A7">
          <w:rPr>
            <w:rFonts w:cs="PalatinoLinotype-Roman" w:hint="eastAsia"/>
            <w:kern w:val="0"/>
            <w:sz w:val="20"/>
            <w:szCs w:val="20"/>
          </w:rPr>
          <w:t>추상 데이터 타입</w:t>
        </w:r>
        <w:r w:rsidR="003118E2" w:rsidRPr="0043606E" w:rsidDel="008718A7">
          <w:rPr>
            <w:rFonts w:cs="PalatinoLinotype-Roman"/>
            <w:kern w:val="0"/>
            <w:sz w:val="20"/>
            <w:szCs w:val="20"/>
          </w:rPr>
          <w:t xml:space="preserve"> </w:t>
        </w:r>
        <w:r w:rsidR="003118E2" w:rsidRPr="0043606E" w:rsidDel="008718A7">
          <w:rPr>
            <w:rFonts w:cs="PalatinoLinotype-Roman" w:hint="eastAsia"/>
            <w:kern w:val="0"/>
            <w:sz w:val="20"/>
            <w:szCs w:val="20"/>
          </w:rPr>
          <w:t>프레임워크&gt;</w:t>
        </w:r>
      </w:moveFrom>
    </w:p>
    <w:p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moveFrom w:id="64" w:author="you" w:date="2016-12-12T17:54:00Z">
        <w:r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</w:moveFrom>
      <w:moveFromRangeEnd w:id="62"/>
      <w:r w:rsidR="00A400C7" w:rsidRPr="0043606E">
        <w:rPr>
          <w:rFonts w:cs="PalatinoLinotype-Roman" w:hint="eastAsia"/>
          <w:kern w:val="0"/>
          <w:sz w:val="20"/>
          <w:szCs w:val="20"/>
        </w:rPr>
        <w:t>&lt;그림시작&gt;</w:t>
      </w:r>
    </w:p>
    <w:p w:rsidR="00E8006B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질의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 w:hint="eastAsia"/>
          <w:kern w:val="0"/>
          <w:sz w:val="20"/>
          <w:szCs w:val="20"/>
        </w:rPr>
        <w:t>처리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구현</w:t>
      </w:r>
    </w:p>
    <w:p w:rsidR="00370BD8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출력</w:t>
      </w:r>
    </w:p>
    <w:p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</w:t>
      </w:r>
      <w:proofErr w:type="spellStart"/>
      <w:r w:rsidR="00A400C7" w:rsidRPr="0043606E">
        <w:rPr>
          <w:rFonts w:cs="PalatinoLinotype-Roman" w:hint="eastAsia"/>
          <w:kern w:val="0"/>
          <w:sz w:val="20"/>
          <w:szCs w:val="20"/>
        </w:rPr>
        <w:t>그림끝</w:t>
      </w:r>
      <w:proofErr w:type="spellEnd"/>
      <w:r w:rsidR="00A400C7" w:rsidRPr="0043606E">
        <w:rPr>
          <w:rFonts w:cs="PalatinoLinotype-Roman" w:hint="eastAsia"/>
          <w:kern w:val="0"/>
          <w:sz w:val="20"/>
          <w:szCs w:val="20"/>
        </w:rPr>
        <w:t>&gt;</w:t>
      </w:r>
    </w:p>
    <w:p w:rsidR="008718A7" w:rsidRPr="0043606E" w:rsidRDefault="008718A7" w:rsidP="008718A7">
      <w:pPr>
        <w:jc w:val="left"/>
        <w:rPr>
          <w:rFonts w:cs="PalatinoLinotype-Roman"/>
          <w:kern w:val="0"/>
          <w:sz w:val="20"/>
          <w:szCs w:val="20"/>
        </w:rPr>
      </w:pPr>
      <w:ins w:id="65" w:author="you" w:date="2016-12-12T17:54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ToRangeStart w:id="66" w:author="you" w:date="2016-12-12T17:54:00Z" w:name="move469328616"/>
      <w:moveTo w:id="67" w:author="you" w:date="2016-12-12T17:54:00Z">
        <w:r w:rsidRPr="0043606E">
          <w:rPr>
            <w:rFonts w:cs="PalatinoLinotype-Roman"/>
            <w:kern w:val="0"/>
            <w:sz w:val="20"/>
            <w:szCs w:val="20"/>
          </w:rPr>
          <w:t>&lt;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proofErr w:type="gramStart"/>
        <w:r w:rsidRPr="0043606E">
          <w:rPr>
            <w:rFonts w:cs="PalatinoLinotype-Roman"/>
            <w:kern w:val="0"/>
            <w:sz w:val="20"/>
            <w:szCs w:val="20"/>
          </w:rPr>
          <w:t>1.3 :</w:t>
        </w:r>
        <w:proofErr w:type="gramEnd"/>
        <w:r w:rsidRPr="0043606E">
          <w:rPr>
            <w:rFonts w:cs="PalatinoLinotype-Roman"/>
            <w:kern w:val="0"/>
            <w:sz w:val="20"/>
            <w:szCs w:val="20"/>
          </w:rPr>
          <w:t xml:space="preserve"> </w:t>
        </w:r>
        <w:r w:rsidRPr="0043606E">
          <w:rPr>
            <w:rFonts w:cs="PalatinoLinotype-Roman" w:hint="eastAsia"/>
            <w:kern w:val="0"/>
            <w:sz w:val="20"/>
            <w:szCs w:val="20"/>
          </w:rPr>
          <w:t>추상 데이터 타입</w:t>
        </w:r>
        <w:r w:rsidRPr="0043606E">
          <w:rPr>
            <w:rFonts w:cs="PalatinoLinotype-Roman"/>
            <w:kern w:val="0"/>
            <w:sz w:val="20"/>
            <w:szCs w:val="20"/>
          </w:rPr>
          <w:t xml:space="preserve"> </w:t>
        </w:r>
        <w:r w:rsidRPr="0043606E">
          <w:rPr>
            <w:rFonts w:cs="PalatinoLinotype-Roman" w:hint="eastAsia"/>
            <w:kern w:val="0"/>
            <w:sz w:val="20"/>
            <w:szCs w:val="20"/>
          </w:rPr>
          <w:t>프레임워크&gt;</w:t>
        </w:r>
      </w:moveTo>
    </w:p>
    <w:moveToRangeEnd w:id="66"/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A1C43" w:rsidRPr="0043606E" w:rsidRDefault="006D47D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데이터 타입이 어떻게 구현되는지 알 수 없다.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사용자에게 숨겨지고 외부의 접근으로부터 보호되기 때문인데,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이것이 캡슐화의 개념이다.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데이터 구조는 </w:t>
      </w:r>
      <w:r w:rsidR="00CC3E25" w:rsidRPr="0043606E">
        <w:rPr>
          <w:rFonts w:cs="PalatinoLinotype-Roman" w:hint="eastAsia"/>
          <w:kern w:val="0"/>
          <w:sz w:val="20"/>
          <w:szCs w:val="20"/>
        </w:rPr>
        <w:t>추상 데이터 타입이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프로그래밍 언어에 의해 구현되는 부분이다.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그림 </w:t>
      </w:r>
      <w:r w:rsidR="000A1C43" w:rsidRPr="0043606E">
        <w:rPr>
          <w:rFonts w:cs="PalatinoLinotype-Roman"/>
          <w:kern w:val="0"/>
          <w:sz w:val="20"/>
          <w:szCs w:val="20"/>
        </w:rPr>
        <w:t>1.4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에 보이는 것처럼 </w:t>
      </w:r>
      <w:proofErr w:type="spellStart"/>
      <w:r w:rsidR="000A1C43" w:rsidRPr="0043606E">
        <w:rPr>
          <w:rFonts w:cs="PalatinoLinotype-Roman" w:hint="eastAsia"/>
          <w:kern w:val="0"/>
          <w:sz w:val="20"/>
          <w:szCs w:val="20"/>
        </w:rPr>
        <w:t>여러가지</w:t>
      </w:r>
      <w:proofErr w:type="spellEnd"/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구현 전략에 의해 달성될 수 있다.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1395A" w:rsidRDefault="0001395A" w:rsidP="0001395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5056155" cy="189888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97" cy="192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01395A" w:rsidRPr="0043606E" w:rsidRDefault="0001395A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A1C43" w:rsidRPr="0043606E" w:rsidDel="008718A7" w:rsidRDefault="008718A7" w:rsidP="00C20012">
      <w:pPr>
        <w:jc w:val="left"/>
        <w:rPr>
          <w:rFonts w:cs="PalatinoLinotype-Roman"/>
          <w:kern w:val="0"/>
          <w:sz w:val="20"/>
          <w:szCs w:val="20"/>
        </w:rPr>
      </w:pPr>
      <w:ins w:id="68" w:author="you" w:date="2016-12-12T17:55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FromRangeStart w:id="69" w:author="you" w:date="2016-12-12T17:54:00Z" w:name="move469328626"/>
      <w:moveFrom w:id="70" w:author="you" w:date="2016-12-12T17:54:00Z">
        <w:r w:rsidR="000E5881"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  <w:r w:rsidR="000A1C43" w:rsidRPr="0043606E" w:rsidDel="008718A7">
          <w:rPr>
            <w:rFonts w:cs="PalatinoLinotype-Roman"/>
            <w:kern w:val="0"/>
            <w:sz w:val="20"/>
            <w:szCs w:val="20"/>
          </w:rPr>
          <w:t>&lt;</w:t>
        </w:r>
        <w:r w:rsidR="000A1C43" w:rsidRPr="0043606E" w:rsidDel="008718A7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r w:rsidR="000A1C43" w:rsidRPr="0043606E" w:rsidDel="008718A7">
          <w:rPr>
            <w:rFonts w:cs="PalatinoLinotype-Roman"/>
            <w:kern w:val="0"/>
            <w:sz w:val="20"/>
            <w:szCs w:val="20"/>
          </w:rPr>
          <w:t xml:space="preserve">1.4 : </w:t>
        </w:r>
        <w:r w:rsidR="000A1C43" w:rsidRPr="0043606E" w:rsidDel="008718A7">
          <w:rPr>
            <w:rFonts w:cs="PalatinoLinotype-Roman" w:hint="eastAsia"/>
            <w:kern w:val="0"/>
            <w:sz w:val="20"/>
            <w:szCs w:val="20"/>
          </w:rPr>
          <w:t>정수형 데이터 타입으로 된 배열을 사용한 스택과 큐 구현</w:t>
        </w:r>
        <w:r w:rsidR="000A1C43" w:rsidRPr="0043606E" w:rsidDel="008718A7">
          <w:rPr>
            <w:rFonts w:cs="PalatinoLinotype-Roman"/>
            <w:kern w:val="0"/>
            <w:sz w:val="20"/>
            <w:szCs w:val="20"/>
          </w:rPr>
          <w:t>&gt;</w:t>
        </w:r>
      </w:moveFrom>
    </w:p>
    <w:p w:rsidR="00B43408" w:rsidRPr="008718A7" w:rsidRDefault="000E5881" w:rsidP="00B43408">
      <w:pPr>
        <w:jc w:val="left"/>
        <w:rPr>
          <w:sz w:val="20"/>
          <w:szCs w:val="20"/>
        </w:rPr>
      </w:pPr>
      <w:moveFrom w:id="71" w:author="you" w:date="2016-12-12T17:54:00Z">
        <w:r w:rsidRPr="008718A7" w:rsidDel="008718A7">
          <w:rPr>
            <w:sz w:val="20"/>
            <w:szCs w:val="20"/>
          </w:rPr>
          <w:t xml:space="preserve">    </w:t>
        </w:r>
      </w:moveFrom>
      <w:moveFromRangeEnd w:id="69"/>
      <w:r w:rsidR="00B43408" w:rsidRPr="008718A7">
        <w:rPr>
          <w:rFonts w:hint="eastAsia"/>
          <w:sz w:val="20"/>
          <w:szCs w:val="20"/>
        </w:rPr>
        <w:t>&lt;그림시작&gt;</w:t>
      </w:r>
    </w:p>
    <w:p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 xml:space="preserve">a) </w:t>
      </w:r>
      <w:proofErr w:type="spellStart"/>
      <w:r w:rsidR="00B43408" w:rsidRPr="0043606E">
        <w:rPr>
          <w:rFonts w:hint="eastAsia"/>
          <w:sz w:val="20"/>
          <w:szCs w:val="20"/>
        </w:rPr>
        <w:t>스택</w:t>
      </w:r>
      <w:proofErr w:type="spellEnd"/>
      <w:r w:rsidR="00B43408" w:rsidRPr="0043606E">
        <w:rPr>
          <w:rFonts w:hint="eastAsia"/>
          <w:sz w:val="20"/>
          <w:szCs w:val="20"/>
        </w:rPr>
        <w:t xml:space="preserve"> 구현</w:t>
      </w:r>
    </w:p>
    <w:p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>b)</w:t>
      </w:r>
      <w:r w:rsidR="00B43408" w:rsidRPr="0043606E">
        <w:rPr>
          <w:rFonts w:hint="eastAsia"/>
          <w:sz w:val="20"/>
          <w:szCs w:val="20"/>
        </w:rPr>
        <w:t xml:space="preserve"> 큐 구현</w:t>
      </w:r>
    </w:p>
    <w:p w:rsidR="00E00CB6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</w:t>
      </w:r>
      <w:proofErr w:type="spellStart"/>
      <w:r w:rsidR="00B43408" w:rsidRPr="0043606E">
        <w:rPr>
          <w:rFonts w:hint="eastAsia"/>
          <w:sz w:val="20"/>
          <w:szCs w:val="20"/>
        </w:rPr>
        <w:t>그림끝</w:t>
      </w:r>
      <w:proofErr w:type="spellEnd"/>
      <w:r w:rsidR="00B43408" w:rsidRPr="0043606E">
        <w:rPr>
          <w:rFonts w:hint="eastAsia"/>
          <w:sz w:val="20"/>
          <w:szCs w:val="20"/>
        </w:rPr>
        <w:t>&gt;</w:t>
      </w:r>
    </w:p>
    <w:p w:rsidR="008718A7" w:rsidRPr="0043606E" w:rsidRDefault="008718A7" w:rsidP="008718A7">
      <w:pPr>
        <w:jc w:val="left"/>
        <w:rPr>
          <w:rFonts w:cs="PalatinoLinotype-Roman"/>
          <w:kern w:val="0"/>
          <w:sz w:val="20"/>
          <w:szCs w:val="20"/>
        </w:rPr>
      </w:pPr>
      <w:ins w:id="72" w:author="you" w:date="2016-12-12T17:55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ToRangeStart w:id="73" w:author="you" w:date="2016-12-12T17:54:00Z" w:name="move469328626"/>
      <w:moveTo w:id="74" w:author="you" w:date="2016-12-12T17:54:00Z">
        <w:r w:rsidRPr="0043606E">
          <w:rPr>
            <w:rFonts w:cs="PalatinoLinotype-Roman"/>
            <w:kern w:val="0"/>
            <w:sz w:val="20"/>
            <w:szCs w:val="20"/>
          </w:rPr>
          <w:t>&lt;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proofErr w:type="gramStart"/>
        <w:r w:rsidRPr="0043606E">
          <w:rPr>
            <w:rFonts w:cs="PalatinoLinotype-Roman"/>
            <w:kern w:val="0"/>
            <w:sz w:val="20"/>
            <w:szCs w:val="20"/>
          </w:rPr>
          <w:t>1.4 :</w:t>
        </w:r>
        <w:proofErr w:type="gramEnd"/>
        <w:r w:rsidRPr="0043606E">
          <w:rPr>
            <w:rFonts w:cs="PalatinoLinotype-Roman"/>
            <w:kern w:val="0"/>
            <w:sz w:val="20"/>
            <w:szCs w:val="20"/>
          </w:rPr>
          <w:t xml:space="preserve"> 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정수형 데이터 타입으로 된 배열을 사용한 </w:t>
        </w:r>
        <w:proofErr w:type="spellStart"/>
        <w:r w:rsidRPr="0043606E">
          <w:rPr>
            <w:rFonts w:cs="PalatinoLinotype-Roman" w:hint="eastAsia"/>
            <w:kern w:val="0"/>
            <w:sz w:val="20"/>
            <w:szCs w:val="20"/>
          </w:rPr>
          <w:t>스택과</w:t>
        </w:r>
        <w:proofErr w:type="spellEnd"/>
        <w:r w:rsidRPr="0043606E">
          <w:rPr>
            <w:rFonts w:cs="PalatinoLinotype-Roman" w:hint="eastAsia"/>
            <w:kern w:val="0"/>
            <w:sz w:val="20"/>
            <w:szCs w:val="20"/>
          </w:rPr>
          <w:t xml:space="preserve"> 큐 구현</w:t>
        </w:r>
        <w:r w:rsidRPr="0043606E">
          <w:rPr>
            <w:rFonts w:cs="PalatinoLinotype-Roman"/>
            <w:kern w:val="0"/>
            <w:sz w:val="20"/>
            <w:szCs w:val="20"/>
          </w:rPr>
          <w:t>&gt;</w:t>
        </w:r>
      </w:moveTo>
    </w:p>
    <w:moveToRangeEnd w:id="73"/>
    <w:p w:rsidR="00B43408" w:rsidRPr="0043606E" w:rsidRDefault="00B43408" w:rsidP="00B43408">
      <w:pPr>
        <w:jc w:val="left"/>
        <w:rPr>
          <w:rFonts w:cs="PalatinoLinotype-Roman"/>
          <w:kern w:val="0"/>
          <w:sz w:val="20"/>
          <w:szCs w:val="20"/>
        </w:rPr>
      </w:pPr>
    </w:p>
    <w:p w:rsidR="000A1C43" w:rsidRPr="0043606E" w:rsidRDefault="007B376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에서 제공되는 추상화는 프로그래밍의 복잡성을 관리하는데 도움이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구현에 필요한 형식과 작업을 결정하기 때문에 논리 형식이라고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특정 형식의</w:t>
      </w:r>
      <w:r w:rsidR="00AC221F" w:rsidRPr="0043606E">
        <w:rPr>
          <w:rFonts w:cs="PalatinoLinotype-Roman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데이터 구조를 사용하여 구현된다.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구현하기 위해 사용한 데이터 구조는 데이터 타입의 물리적인 형식이다.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6758C" w:rsidRPr="0043606E" w:rsidRDefault="00C6758C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B37FA" w:rsidRPr="0043606E" w:rsidRDefault="00A84B94" w:rsidP="00720F66">
      <w:pPr>
        <w:pStyle w:val="a8"/>
      </w:pPr>
      <w:r w:rsidRPr="0043606E">
        <w:t>&lt;</w:t>
      </w:r>
      <w:del w:id="75" w:author="you" w:date="2016-12-12T17:55:00Z">
        <w:r w:rsidR="00F45399" w:rsidDel="008718A7">
          <w:rPr>
            <w:rFonts w:hint="eastAsia"/>
          </w:rPr>
          <w:delText>절</w:delText>
        </w:r>
      </w:del>
      <w:ins w:id="76" w:author="you" w:date="2016-12-12T17:55:00Z">
        <w:r w:rsidR="008718A7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0B37FA" w:rsidRPr="0043606E">
        <w:rPr>
          <w:rFonts w:hint="eastAsia"/>
        </w:rPr>
        <w:t>문제와 알고리즘과의 관계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문제는 수행되어야 할 작업으로 정의할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수행할 작업의 실행은 일차적으로 두 요소로 나눌 수 있다.</w:t>
      </w:r>
    </w:p>
    <w:p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</w:t>
      </w:r>
    </w:p>
    <w:p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>알고리즘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B37FA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그러나 문제의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자원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허용된 시간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등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개발에 영향을 줄 수 있는 다른 관리 요인이 있을 수도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B37FA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문제의 데이터 요소는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텍스트,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파일과 같이 우리가 다루어야 할 정보를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회사의 직원 정보를 관리하길 원한다고 가정하면 거기에는 직원 이름 및 그와 관계된 자세한 항목들이 포함된다.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데이터는 정기적으로 관리되고 업데이트 되어야 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902420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문제의 알고리즘 부분은 상세한 구현을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여기에는 현재의 데이터를 어떻게 관리할 것인가 하는 문제가 수반된다.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데이터와 문제의 요구사항에 따라 데이터 구조를 선택한다.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그리고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데이터 구조에 따라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데이터셋을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관리하기 위한 알고리즘을 정의해야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예를 들어, 회사의 직원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데이터셋을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리스트 또는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딕셔너리에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저장할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데이터를 저장하기 위해 정의된 데이터 구조를 기반으로 검색,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추가,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삭제가 이루어지며,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 상에 수행되는 작업들은 알고리즘에 의해 제어되고 프로그램으로서 구현된다.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그러므로 프로그램은 어떤 작업을 하기 위해 컴퓨터에 주어지는 단계적인 명령이라고 할 수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D5400" w:rsidRPr="0043606E" w:rsidRDefault="00DC1E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D5400" w:rsidRPr="0043606E">
        <w:rPr>
          <w:rFonts w:cs="PalatinoLinotype-Roman" w:hint="eastAsia"/>
          <w:kern w:val="0"/>
          <w:sz w:val="20"/>
          <w:szCs w:val="20"/>
        </w:rPr>
        <w:t xml:space="preserve">프로그램 </w:t>
      </w:r>
      <w:r w:rsidR="006D5400" w:rsidRPr="0043606E">
        <w:rPr>
          <w:rFonts w:cs="PalatinoLinotype-Roman"/>
          <w:kern w:val="0"/>
          <w:sz w:val="20"/>
          <w:szCs w:val="20"/>
        </w:rPr>
        <w:t>= f(</w:t>
      </w:r>
      <w:r w:rsidR="006D5400" w:rsidRPr="0043606E">
        <w:rPr>
          <w:rFonts w:cs="PalatinoLinotype-Roman" w:hint="eastAsia"/>
          <w:kern w:val="0"/>
          <w:sz w:val="20"/>
          <w:szCs w:val="20"/>
        </w:rPr>
        <w:t>알고리즘,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구조)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정리하면,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02128B" w:rsidRPr="0043606E">
        <w:rPr>
          <w:rFonts w:cs="PalatinoLinotype-Roman" w:hint="eastAsia"/>
          <w:kern w:val="0"/>
          <w:sz w:val="20"/>
          <w:szCs w:val="20"/>
        </w:rPr>
        <w:t>프로그램</w:t>
      </w:r>
      <w:r w:rsidRPr="0043606E">
        <w:rPr>
          <w:rFonts w:cs="PalatinoLinotype-Roman" w:hint="eastAsia"/>
          <w:kern w:val="0"/>
          <w:sz w:val="20"/>
          <w:szCs w:val="20"/>
        </w:rPr>
        <w:t>은 모든 문제와 자원 제약사항을 고려하여 선택된 알고리즘을 사용하여 정의된 문제를 해결하기 위한 단계적인 명령들의 그룹이다.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여러가지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데이터 구조와 알고리즘의 구현을 시연하기 위해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을 사용할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D5400" w:rsidRPr="0043606E" w:rsidRDefault="00A84B94" w:rsidP="00BE7CED">
      <w:pPr>
        <w:pStyle w:val="a8"/>
      </w:pPr>
      <w:r w:rsidRPr="0043606E">
        <w:t>&lt;</w:t>
      </w:r>
      <w:del w:id="77" w:author="you" w:date="2016-12-12T17:55:00Z">
        <w:r w:rsidR="00F45399" w:rsidDel="008718A7">
          <w:rPr>
            <w:rFonts w:hint="eastAsia"/>
          </w:rPr>
          <w:delText>절</w:delText>
        </w:r>
      </w:del>
      <w:ins w:id="78" w:author="you" w:date="2016-12-12T17:55:00Z">
        <w:r w:rsidR="008718A7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6D5400" w:rsidRPr="0043606E">
        <w:t xml:space="preserve">R </w:t>
      </w:r>
      <w:r w:rsidR="006D5400" w:rsidRPr="0043606E">
        <w:rPr>
          <w:rFonts w:hint="eastAsia"/>
        </w:rPr>
        <w:t>기초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Pr="0043606E">
        <w:rPr>
          <w:rFonts w:cs="PalatinoLinotype-Roman"/>
          <w:kern w:val="0"/>
          <w:sz w:val="20"/>
          <w:szCs w:val="20"/>
        </w:rPr>
        <w:t xml:space="preserve">Ross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Ihaka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r w:rsidRPr="0043606E">
        <w:rPr>
          <w:rFonts w:cs="PalatinoLinotype-Roman"/>
          <w:kern w:val="0"/>
          <w:sz w:val="20"/>
          <w:szCs w:val="20"/>
        </w:rPr>
        <w:t>Robert Gentleman</w:t>
      </w:r>
      <w:r w:rsidRPr="0043606E">
        <w:rPr>
          <w:rFonts w:cs="PalatinoLinotype-Roman" w:hint="eastAsia"/>
          <w:kern w:val="0"/>
          <w:sz w:val="20"/>
          <w:szCs w:val="20"/>
        </w:rPr>
        <w:t>에 의해 설계되고 만들어진 통계 프로그래밍 언어이다.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이것은 </w:t>
      </w:r>
      <w:r w:rsidR="003048ED" w:rsidRPr="0043606E">
        <w:rPr>
          <w:rFonts w:cs="PalatinoLinotype-Roman"/>
          <w:kern w:val="0"/>
          <w:sz w:val="20"/>
          <w:szCs w:val="20"/>
        </w:rPr>
        <w:t>AT&amp;T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의 벨 연구소에서 만든 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S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언어에서 파생되어 나왔다. 통계 분석뿐만 아니라,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강력한 시각화 기능을 지원한다.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07687C" w:rsidRPr="0043606E">
        <w:rPr>
          <w:rFonts w:cs="PalatinoLinotype-Roman"/>
          <w:kern w:val="0"/>
          <w:sz w:val="20"/>
          <w:szCs w:val="20"/>
        </w:rPr>
        <w:t>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오픈 소스이며,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일반 공중 라이선스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(GPL) </w:t>
      </w:r>
      <w:r w:rsidR="003048ED" w:rsidRPr="0043606E">
        <w:rPr>
          <w:rFonts w:cs="PalatinoLinotype-Roman" w:hint="eastAsia"/>
          <w:kern w:val="0"/>
          <w:sz w:val="20"/>
          <w:szCs w:val="20"/>
        </w:rPr>
        <w:t>하에서 자유롭게 배포 가능하다.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Comprehensive R Archive Network(CRAN)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이라는 저장소에는 다양한 분석에 사용되는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8,400 </w:t>
      </w:r>
      <w:r w:rsidR="003048ED" w:rsidRPr="0043606E">
        <w:rPr>
          <w:rFonts w:cs="PalatinoLinotype-Roman" w:hint="eastAsia"/>
          <w:kern w:val="0"/>
          <w:sz w:val="20"/>
          <w:szCs w:val="20"/>
        </w:rPr>
        <w:t>개 이상의 패키지가 있으며, 무료로 설치 및 사용할 수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048ED" w:rsidRPr="0043606E" w:rsidRDefault="003048E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인터프린터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기반의 직관적인 문법을 사용하는 고수준의 언어이다.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/>
          <w:kern w:val="0"/>
          <w:sz w:val="20"/>
          <w:szCs w:val="20"/>
        </w:rPr>
        <w:t>R</w:t>
      </w:r>
      <w:r w:rsidR="005F1566" w:rsidRPr="0043606E">
        <w:rPr>
          <w:rFonts w:cs="PalatinoLinotype-Roman" w:hint="eastAsia"/>
          <w:kern w:val="0"/>
          <w:sz w:val="20"/>
          <w:szCs w:val="20"/>
        </w:rPr>
        <w:t>은 시스템 또는 서버의 메모리에서 실행되며,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실행 환경 내의 모든 파일,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함수,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그리고 파생된 결과들은 모두 객체로 저장된다.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R</w:t>
      </w:r>
      <w:r w:rsidR="005F1566" w:rsidRPr="0043606E">
        <w:rPr>
          <w:rFonts w:cs="PalatinoLinotype-Roman" w:hint="eastAsia"/>
          <w:kern w:val="0"/>
          <w:sz w:val="20"/>
          <w:szCs w:val="20"/>
        </w:rPr>
        <w:t xml:space="preserve">이 실행되는 아키텍처는 그림 </w:t>
      </w:r>
      <w:r w:rsidR="005F1566" w:rsidRPr="0043606E">
        <w:rPr>
          <w:rFonts w:cs="PalatinoLinotype-Roman"/>
          <w:kern w:val="0"/>
          <w:sz w:val="20"/>
          <w:szCs w:val="20"/>
        </w:rPr>
        <w:t>1.5</w:t>
      </w:r>
      <w:r w:rsidR="005F1566" w:rsidRPr="0043606E">
        <w:rPr>
          <w:rFonts w:cs="PalatinoLinotype-Roman" w:hint="eastAsia"/>
          <w:kern w:val="0"/>
          <w:sz w:val="20"/>
          <w:szCs w:val="20"/>
        </w:rPr>
        <w:t>에서 볼 수 있다.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4F4CB9" w:rsidRDefault="00ED111F" w:rsidP="004F4CB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4F4CB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5139055" cy="38525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4F4CB9" w:rsidRPr="0043606E" w:rsidRDefault="004F4CB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E5881" w:rsidRPr="0043606E" w:rsidDel="008718A7" w:rsidRDefault="008718A7" w:rsidP="000F02B1">
      <w:pPr>
        <w:jc w:val="left"/>
        <w:rPr>
          <w:rFonts w:cs="PalatinoLinotype-Roman"/>
          <w:kern w:val="0"/>
          <w:sz w:val="20"/>
          <w:szCs w:val="20"/>
        </w:rPr>
      </w:pPr>
      <w:ins w:id="79" w:author="you" w:date="2016-12-12T17:55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FromRangeStart w:id="80" w:author="you" w:date="2016-12-12T17:55:00Z" w:name="move469328651"/>
      <w:moveFrom w:id="81" w:author="you" w:date="2016-12-12T17:55:00Z">
        <w:r w:rsidR="000E5881"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  <w:r w:rsidR="005F1566" w:rsidRPr="0043606E" w:rsidDel="008718A7">
          <w:rPr>
            <w:rFonts w:cs="PalatinoLinotype-Roman"/>
            <w:kern w:val="0"/>
            <w:sz w:val="20"/>
            <w:szCs w:val="20"/>
          </w:rPr>
          <w:t>&lt;</w:t>
        </w:r>
        <w:r w:rsidR="005F1566" w:rsidRPr="0043606E" w:rsidDel="008718A7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r w:rsidR="005F1566" w:rsidRPr="0043606E" w:rsidDel="008718A7">
          <w:rPr>
            <w:rFonts w:cs="PalatinoLinotype-Roman"/>
            <w:kern w:val="0"/>
            <w:sz w:val="20"/>
            <w:szCs w:val="20"/>
          </w:rPr>
          <w:t xml:space="preserve">1.5 : </w:t>
        </w:r>
        <w:r w:rsidR="005F1566" w:rsidRPr="0043606E" w:rsidDel="008718A7">
          <w:rPr>
            <w:rFonts w:cs="PalatinoLinotype-Roman" w:hint="eastAsia"/>
            <w:kern w:val="0"/>
            <w:sz w:val="20"/>
            <w:szCs w:val="20"/>
          </w:rPr>
          <w:t xml:space="preserve">로컬/서버 모드에서 </w:t>
        </w:r>
        <w:r w:rsidR="005F1566" w:rsidRPr="0043606E" w:rsidDel="008718A7">
          <w:rPr>
            <w:rFonts w:cs="PalatinoLinotype-Roman"/>
            <w:kern w:val="0"/>
            <w:sz w:val="20"/>
            <w:szCs w:val="20"/>
          </w:rPr>
          <w:t>R</w:t>
        </w:r>
        <w:r w:rsidR="005F1566" w:rsidRPr="0043606E" w:rsidDel="008718A7">
          <w:rPr>
            <w:rFonts w:cs="PalatinoLinotype-Roman" w:hint="eastAsia"/>
            <w:kern w:val="0"/>
            <w:sz w:val="20"/>
            <w:szCs w:val="20"/>
          </w:rPr>
          <w:t>의 아키텍처</w:t>
        </w:r>
        <w:r w:rsidR="000E5881" w:rsidRPr="0043606E" w:rsidDel="008718A7">
          <w:rPr>
            <w:rFonts w:cs="PalatinoLinotype-Roman"/>
            <w:kern w:val="0"/>
            <w:sz w:val="20"/>
            <w:szCs w:val="20"/>
          </w:rPr>
          <w:t>&gt;</w:t>
        </w:r>
      </w:moveFrom>
    </w:p>
    <w:p w:rsidR="000F02B1" w:rsidRPr="0043606E" w:rsidRDefault="000E5881" w:rsidP="000F02B1">
      <w:pPr>
        <w:jc w:val="left"/>
        <w:rPr>
          <w:rFonts w:cs="PalatinoLinotype-Roman"/>
          <w:kern w:val="0"/>
          <w:sz w:val="20"/>
          <w:szCs w:val="20"/>
        </w:rPr>
      </w:pPr>
      <w:moveFrom w:id="82" w:author="you" w:date="2016-12-12T17:55:00Z">
        <w:r w:rsidRPr="0043606E" w:rsidDel="008718A7">
          <w:rPr>
            <w:rFonts w:cs="PalatinoLinotype-Roman"/>
            <w:kern w:val="0"/>
            <w:sz w:val="20"/>
            <w:szCs w:val="20"/>
          </w:rPr>
          <w:t xml:space="preserve">    </w:t>
        </w:r>
      </w:moveFrom>
      <w:moveFromRangeEnd w:id="80"/>
      <w:r w:rsidR="000F02B1" w:rsidRPr="0043606E">
        <w:rPr>
          <w:rFonts w:hint="eastAsia"/>
          <w:sz w:val="20"/>
          <w:szCs w:val="20"/>
        </w:rPr>
        <w:t>&lt;그림시작&gt;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 xml:space="preserve">(왼쪽) 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하드웨어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입력 데이터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출력 데이터, 그래프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>(오른쪽)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활성 메모리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데이터 구조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sz w:val="20"/>
          <w:szCs w:val="20"/>
        </w:rPr>
        <w:t>R</w:t>
      </w:r>
      <w:r w:rsidR="000F02B1" w:rsidRPr="0043606E">
        <w:rPr>
          <w:rFonts w:hint="eastAsia"/>
          <w:sz w:val="20"/>
          <w:szCs w:val="20"/>
        </w:rPr>
        <w:t xml:space="preserve"> 패키지 + 사용자 정의 함수</w:t>
      </w:r>
    </w:p>
    <w:p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</w:t>
      </w:r>
      <w:proofErr w:type="spellStart"/>
      <w:r w:rsidR="000F02B1" w:rsidRPr="0043606E">
        <w:rPr>
          <w:rFonts w:hint="eastAsia"/>
          <w:sz w:val="20"/>
          <w:szCs w:val="20"/>
        </w:rPr>
        <w:t>그림끝</w:t>
      </w:r>
      <w:proofErr w:type="spellEnd"/>
      <w:r w:rsidR="000F02B1" w:rsidRPr="0043606E">
        <w:rPr>
          <w:rFonts w:hint="eastAsia"/>
          <w:sz w:val="20"/>
          <w:szCs w:val="20"/>
        </w:rPr>
        <w:t>&gt;</w:t>
      </w:r>
    </w:p>
    <w:p w:rsidR="008718A7" w:rsidRPr="0043606E" w:rsidRDefault="008718A7" w:rsidP="008718A7">
      <w:pPr>
        <w:jc w:val="left"/>
        <w:rPr>
          <w:rFonts w:cs="PalatinoLinotype-Roman"/>
          <w:kern w:val="0"/>
          <w:sz w:val="20"/>
          <w:szCs w:val="20"/>
        </w:rPr>
      </w:pPr>
      <w:ins w:id="83" w:author="you" w:date="2016-12-12T17:55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moveToRangeStart w:id="84" w:author="you" w:date="2016-12-12T17:55:00Z" w:name="move469328651"/>
      <w:moveTo w:id="85" w:author="you" w:date="2016-12-12T17:55:00Z">
        <w:r w:rsidRPr="0043606E">
          <w:rPr>
            <w:rFonts w:cs="PalatinoLinotype-Roman"/>
            <w:kern w:val="0"/>
            <w:sz w:val="20"/>
            <w:szCs w:val="20"/>
          </w:rPr>
          <w:t>&lt;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그림 </w:t>
        </w:r>
        <w:proofErr w:type="gramStart"/>
        <w:r w:rsidRPr="0043606E">
          <w:rPr>
            <w:rFonts w:cs="PalatinoLinotype-Roman"/>
            <w:kern w:val="0"/>
            <w:sz w:val="20"/>
            <w:szCs w:val="20"/>
          </w:rPr>
          <w:t>1.5 :</w:t>
        </w:r>
        <w:proofErr w:type="gramEnd"/>
        <w:r w:rsidRPr="0043606E">
          <w:rPr>
            <w:rFonts w:cs="PalatinoLinotype-Roman"/>
            <w:kern w:val="0"/>
            <w:sz w:val="20"/>
            <w:szCs w:val="20"/>
          </w:rPr>
          <w:t xml:space="preserve"> </w:t>
        </w:r>
        <w:r w:rsidRPr="0043606E">
          <w:rPr>
            <w:rFonts w:cs="PalatinoLinotype-Roman" w:hint="eastAsia"/>
            <w:kern w:val="0"/>
            <w:sz w:val="20"/>
            <w:szCs w:val="20"/>
          </w:rPr>
          <w:t xml:space="preserve">로컬/서버 모드에서 </w:t>
        </w:r>
        <w:r w:rsidRPr="0043606E">
          <w:rPr>
            <w:rFonts w:cs="PalatinoLinotype-Roman"/>
            <w:kern w:val="0"/>
            <w:sz w:val="20"/>
            <w:szCs w:val="20"/>
          </w:rPr>
          <w:t>R</w:t>
        </w:r>
        <w:r w:rsidRPr="0043606E">
          <w:rPr>
            <w:rFonts w:cs="PalatinoLinotype-Roman" w:hint="eastAsia"/>
            <w:kern w:val="0"/>
            <w:sz w:val="20"/>
            <w:szCs w:val="20"/>
          </w:rPr>
          <w:t>의 아키텍처</w:t>
        </w:r>
        <w:r w:rsidRPr="0043606E">
          <w:rPr>
            <w:rFonts w:cs="PalatinoLinotype-Roman"/>
            <w:kern w:val="0"/>
            <w:sz w:val="20"/>
            <w:szCs w:val="20"/>
          </w:rPr>
          <w:t>&gt;</w:t>
        </w:r>
      </w:moveTo>
    </w:p>
    <w:moveToRangeEnd w:id="84"/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574552">
      <w:pPr>
        <w:rPr>
          <w:b/>
          <w:sz w:val="28"/>
          <w:szCs w:val="28"/>
        </w:rPr>
      </w:pPr>
      <w:r w:rsidRPr="0043606E">
        <w:rPr>
          <w:b/>
          <w:sz w:val="28"/>
          <w:szCs w:val="28"/>
        </w:rPr>
        <w:t>&lt;</w:t>
      </w:r>
      <w:r w:rsidR="00F45399">
        <w:rPr>
          <w:b/>
          <w:sz w:val="28"/>
          <w:szCs w:val="28"/>
        </w:rPr>
        <w:t>중</w:t>
      </w:r>
      <w:r w:rsidRPr="0043606E">
        <w:rPr>
          <w:b/>
          <w:sz w:val="28"/>
          <w:szCs w:val="28"/>
        </w:rPr>
        <w:t>&gt;</w:t>
      </w:r>
      <w:r w:rsidRPr="0043606E">
        <w:rPr>
          <w:rFonts w:hint="eastAsia"/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R</w:t>
      </w:r>
      <w:r w:rsidR="005F1566" w:rsidRPr="0043606E">
        <w:rPr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설치</w:t>
      </w:r>
    </w:p>
    <w:p w:rsidR="000B7016" w:rsidRPr="0043606E" w:rsidRDefault="000B701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F1566" w:rsidRPr="0043606E" w:rsidRDefault="005B17E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윈도우, 맥 </w:t>
      </w:r>
      <w:r w:rsidRPr="0043606E">
        <w:rPr>
          <w:rFonts w:cs="PalatinoLinotype-Roman"/>
          <w:kern w:val="0"/>
          <w:sz w:val="20"/>
          <w:szCs w:val="20"/>
        </w:rPr>
        <w:t xml:space="preserve">OS X,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리눅스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등 모든 </w:t>
      </w:r>
      <w:r w:rsidRPr="0043606E">
        <w:rPr>
          <w:rFonts w:cs="PalatinoLinotype-Roman"/>
          <w:kern w:val="0"/>
          <w:sz w:val="20"/>
          <w:szCs w:val="20"/>
        </w:rPr>
        <w:t>OS</w:t>
      </w:r>
      <w:r w:rsidRPr="0043606E">
        <w:rPr>
          <w:rFonts w:cs="PalatinoLinotype-Roman" w:hint="eastAsia"/>
          <w:kern w:val="0"/>
          <w:sz w:val="20"/>
          <w:szCs w:val="20"/>
        </w:rPr>
        <w:t>에 설치된다.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최신 버전의 설치 파일은 </w:t>
      </w:r>
      <w:r w:rsidRPr="0043606E">
        <w:rPr>
          <w:rFonts w:cs="PalatinoLinotype-Roman"/>
          <w:kern w:val="0"/>
          <w:sz w:val="20"/>
          <w:szCs w:val="20"/>
        </w:rPr>
        <w:t>CRAN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(</w:t>
      </w:r>
      <w:hyperlink r:id="rId26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https://cran.r-project.org</w:t>
        </w:r>
      </w:hyperlink>
      <w:r w:rsidRPr="0043606E">
        <w:rPr>
          <w:rFonts w:cs="PalatinoLinotype-Roman" w:hint="eastAsia"/>
          <w:kern w:val="0"/>
          <w:sz w:val="20"/>
          <w:szCs w:val="20"/>
        </w:rPr>
        <w:t xml:space="preserve">) 및 </w:t>
      </w:r>
      <w:r w:rsidR="000F02B1" w:rsidRPr="0043606E">
        <w:rPr>
          <w:rFonts w:cs="PalatinoLinotype-Roman" w:hint="eastAsia"/>
          <w:kern w:val="0"/>
          <w:sz w:val="20"/>
          <w:szCs w:val="20"/>
        </w:rPr>
        <w:t xml:space="preserve">여러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미러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F02B1" w:rsidRPr="0043606E">
        <w:rPr>
          <w:rFonts w:cs="PalatinoLinotype-Roman" w:hint="eastAsia"/>
          <w:kern w:val="0"/>
          <w:sz w:val="20"/>
          <w:szCs w:val="20"/>
        </w:rPr>
        <w:t>사이트</w:t>
      </w:r>
      <w:r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또한 </w:t>
      </w:r>
      <w:r w:rsidRPr="0043606E">
        <w:rPr>
          <w:rFonts w:cs="PalatinoLinotype-Roman"/>
          <w:kern w:val="0"/>
          <w:sz w:val="20"/>
          <w:szCs w:val="20"/>
        </w:rPr>
        <w:t>32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비트와 </w:t>
      </w:r>
      <w:r w:rsidRPr="0043606E">
        <w:rPr>
          <w:rFonts w:cs="PalatinoLinotype-Roman"/>
          <w:kern w:val="0"/>
          <w:sz w:val="20"/>
          <w:szCs w:val="20"/>
        </w:rPr>
        <w:t>64</w:t>
      </w:r>
      <w:r w:rsidRPr="0043606E">
        <w:rPr>
          <w:rFonts w:cs="PalatinoLinotype-Roman" w:hint="eastAsia"/>
          <w:kern w:val="0"/>
          <w:sz w:val="20"/>
          <w:szCs w:val="20"/>
        </w:rPr>
        <w:t>비트 아키텍처를 모두 지원한다.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B17E5" w:rsidRPr="0043606E" w:rsidRDefault="00D61EA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>r-base-dev</w:t>
      </w:r>
      <w:r w:rsidR="004D1D14" w:rsidRPr="0043606E">
        <w:rPr>
          <w:rFonts w:cs="PalatinoLinotype-Roman" w:hint="eastAsia"/>
          <w:kern w:val="0"/>
          <w:sz w:val="20"/>
          <w:szCs w:val="20"/>
        </w:rPr>
        <w:t xml:space="preserve">는 많은 내장 함수들을 가지고 있기 때문에 설치를 권장한다. 이는 또한 </w:t>
      </w:r>
      <w:proofErr w:type="spellStart"/>
      <w:r w:rsidR="004D1D14" w:rsidRPr="0043606E">
        <w:rPr>
          <w:sz w:val="20"/>
          <w:szCs w:val="20"/>
        </w:rPr>
        <w:t>install.packages</w:t>
      </w:r>
      <w:proofErr w:type="spellEnd"/>
      <w:r w:rsidR="004D1D14" w:rsidRPr="0043606E">
        <w:rPr>
          <w:sz w:val="20"/>
          <w:szCs w:val="20"/>
        </w:rPr>
        <w:t>()</w:t>
      </w:r>
      <w:r w:rsidR="004D1D14" w:rsidRPr="0043606E">
        <w:rPr>
          <w:rFonts w:hint="eastAsia"/>
          <w:sz w:val="20"/>
          <w:szCs w:val="20"/>
        </w:rPr>
        <w:t xml:space="preserve"> 명령을 사용하여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콘솔에서 </w:t>
      </w:r>
      <w:r w:rsidR="000F02B1" w:rsidRPr="0043606E">
        <w:rPr>
          <w:rFonts w:hint="eastAsia"/>
          <w:sz w:val="20"/>
          <w:szCs w:val="20"/>
        </w:rPr>
        <w:t xml:space="preserve">직접 </w:t>
      </w:r>
      <w:r w:rsidR="004D1D14" w:rsidRPr="0043606E">
        <w:rPr>
          <w:rFonts w:hint="eastAsia"/>
          <w:sz w:val="20"/>
          <w:szCs w:val="20"/>
        </w:rPr>
        <w:t xml:space="preserve">새로운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패키지를 설치하고 </w:t>
      </w:r>
      <w:proofErr w:type="spellStart"/>
      <w:r w:rsidR="004D1D14" w:rsidRPr="0043606E">
        <w:rPr>
          <w:rFonts w:hint="eastAsia"/>
          <w:sz w:val="20"/>
          <w:szCs w:val="20"/>
        </w:rPr>
        <w:t>컴파일할</w:t>
      </w:r>
      <w:proofErr w:type="spellEnd"/>
      <w:r w:rsidR="004D1D14" w:rsidRPr="0043606E">
        <w:rPr>
          <w:rFonts w:hint="eastAsia"/>
          <w:sz w:val="20"/>
          <w:szCs w:val="20"/>
        </w:rPr>
        <w:t xml:space="preserve"> 수 있게 해준다.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4D1D14" w:rsidRPr="0043606E" w:rsidRDefault="004D1D1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설치 후에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프로그램 파일, 바탕화면 단축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아이콘, 또는 명령어 </w:t>
      </w:r>
      <w:proofErr w:type="spellStart"/>
      <w:r w:rsidR="001B2A5D" w:rsidRPr="0043606E">
        <w:rPr>
          <w:rFonts w:cs="PalatinoLinotype-Roman" w:hint="eastAsia"/>
          <w:kern w:val="0"/>
          <w:sz w:val="20"/>
          <w:szCs w:val="20"/>
        </w:rPr>
        <w:t>입력창</w:t>
      </w:r>
      <w:proofErr w:type="spellEnd"/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등을 통해 호출할 수 있다. 기본 설정 상태에서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콘솔은 다음과 같이 보인다.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D111F" w:rsidRDefault="00ED111F" w:rsidP="00ED111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4369435" cy="344948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1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ED111F" w:rsidRPr="0043606E" w:rsidRDefault="00ED111F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B2A5D" w:rsidRPr="0043606E" w:rsidRDefault="002874D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&lt;그림 </w:t>
      </w:r>
      <w:proofErr w:type="gramStart"/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1.6 </w:t>
      </w:r>
      <w:r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코딩과 결과 확인을 즉시 시작할 수 있는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B2A5D" w:rsidRPr="0043606E" w:rsidRDefault="001B2A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노트북(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Jupyter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Notebook</w:t>
      </w:r>
      <w:r w:rsidR="004F64B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안에서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커널로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사용될 수 있다.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E12B1" w:rsidRPr="0043606E">
        <w:rPr>
          <w:rFonts w:cs="PalatinoLinotype-Roman" w:hint="eastAsia"/>
          <w:kern w:val="0"/>
          <w:sz w:val="20"/>
          <w:szCs w:val="20"/>
        </w:rPr>
        <w:t>문서 작성, 코드 작성과 결과 확인을 통합적으로 할 수 있게 해주는 웹 기반 애플리케이션이다. (</w:t>
      </w:r>
      <w:proofErr w:type="spellStart"/>
      <w:r w:rsidR="004E12B1" w:rsidRPr="0043606E">
        <w:rPr>
          <w:rFonts w:cs="PalatinoLinotype-Roman" w:hint="eastAsia"/>
          <w:kern w:val="0"/>
          <w:sz w:val="20"/>
          <w:szCs w:val="20"/>
        </w:rPr>
        <w:t>명령창에서</w:t>
      </w:r>
      <w:proofErr w:type="spellEnd"/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) </w:t>
      </w:r>
      <w:r w:rsidR="004E12B1" w:rsidRPr="0043606E">
        <w:rPr>
          <w:rFonts w:cs="PalatinoLinotype-Roman"/>
          <w:kern w:val="0"/>
          <w:sz w:val="20"/>
          <w:szCs w:val="20"/>
        </w:rPr>
        <w:t>pip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 명령을 사용하여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="004E12B1" w:rsidRPr="0043606E">
        <w:rPr>
          <w:rFonts w:cs="PalatinoLinotype-Roman" w:hint="eastAsia"/>
          <w:kern w:val="0"/>
          <w:sz w:val="20"/>
          <w:szCs w:val="20"/>
        </w:rPr>
        <w:t>을 설치할 수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4A5BCB" w:rsidRPr="0043606E" w:rsidRDefault="004E12B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pip3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install --upgrade </w:t>
      </w:r>
      <w:r w:rsidR="004A5BCB" w:rsidRPr="0043606E">
        <w:rPr>
          <w:rFonts w:cs="PalatinoLinotype-Roman"/>
          <w:kern w:val="0"/>
          <w:sz w:val="20"/>
          <w:szCs w:val="20"/>
        </w:rPr>
        <w:t>pip</w:t>
      </w:r>
    </w:p>
    <w:p w:rsidR="00E00CB6" w:rsidRPr="0043606E" w:rsidRDefault="004A5BC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pip3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install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jupyter</w:t>
      </w:r>
      <w:proofErr w:type="spellEnd"/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91224" w:rsidRPr="0043606E" w:rsidRDefault="00A91224" w:rsidP="00C20012">
      <w:pPr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쉘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또는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명령창을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열고 다음 명령을 실행하면 브라우저에 </w:t>
      </w:r>
      <w:r w:rsidR="004127DA" w:rsidRPr="0043606E">
        <w:rPr>
          <w:rFonts w:cs="PalatinoLinotype-Roman" w:hint="eastAsia"/>
          <w:kern w:val="0"/>
          <w:sz w:val="20"/>
          <w:szCs w:val="20"/>
        </w:rPr>
        <w:t>주피터 노트북 인터페이스가 시작된다.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4127D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jupyter</w:t>
      </w:r>
      <w:proofErr w:type="spellEnd"/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notebook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FB4CAA" w:rsidRPr="0043606E" w:rsidRDefault="00FB4CA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노트북을 시작하려면, 오른쪽의 </w:t>
      </w:r>
      <w:r w:rsidRPr="0043606E">
        <w:rPr>
          <w:rFonts w:cs="PalatinoLinotype-Roman"/>
          <w:kern w:val="0"/>
          <w:sz w:val="20"/>
          <w:szCs w:val="20"/>
        </w:rPr>
        <w:t>New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탭을 클릭하고, 그림 1.7에 보이는 것처럼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커널을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선택</w:t>
      </w: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한다.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커널은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파이썬처럼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주피터 노트북의 기본 사양이 아니다. </w:t>
      </w:r>
      <w:proofErr w:type="spellStart"/>
      <w:r w:rsidR="00993B20" w:rsidRPr="0043606E">
        <w:rPr>
          <w:rFonts w:cs="PalatinoLinotype-Roman" w:hint="eastAsia"/>
          <w:kern w:val="0"/>
          <w:sz w:val="20"/>
          <w:szCs w:val="20"/>
        </w:rPr>
        <w:t>파이썬과</w:t>
      </w:r>
      <w:proofErr w:type="spellEnd"/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 주피터 </w:t>
      </w:r>
      <w:proofErr w:type="spellStart"/>
      <w:r w:rsidR="00993B20" w:rsidRPr="0043606E">
        <w:rPr>
          <w:rFonts w:cs="PalatinoLinotype-Roman" w:hint="eastAsia"/>
          <w:kern w:val="0"/>
          <w:sz w:val="20"/>
          <w:szCs w:val="20"/>
        </w:rPr>
        <w:t>설치시에</w:t>
      </w:r>
      <w:proofErr w:type="spellEnd"/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 권장되는 아나콘다(</w:t>
      </w:r>
      <w:r w:rsidR="00993B20" w:rsidRPr="0043606E">
        <w:rPr>
          <w:rFonts w:cs="PalatinoLinotype-Roman"/>
          <w:kern w:val="0"/>
          <w:sz w:val="20"/>
          <w:szCs w:val="20"/>
        </w:rPr>
        <w:t>Anaconda</w:t>
      </w:r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) </w:t>
      </w:r>
      <w:proofErr w:type="spellStart"/>
      <w:r w:rsidR="00993B20" w:rsidRPr="0043606E">
        <w:rPr>
          <w:rFonts w:cs="PalatinoLinotype-Roman" w:hint="eastAsia"/>
          <w:kern w:val="0"/>
          <w:sz w:val="20"/>
          <w:szCs w:val="20"/>
        </w:rPr>
        <w:t>배포판은</w:t>
      </w:r>
      <w:proofErr w:type="spellEnd"/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hyperlink r:id="rId28" w:history="1">
        <w:r w:rsidR="00993B20" w:rsidRPr="0043606E">
          <w:rPr>
            <w:rStyle w:val="a6"/>
            <w:rFonts w:cs="PalatinoLinotype-Roman"/>
            <w:kern w:val="0"/>
            <w:sz w:val="20"/>
            <w:szCs w:val="20"/>
          </w:rPr>
          <w:t>https://www.continuum.io/downloads</w:t>
        </w:r>
      </w:hyperlink>
      <w:r w:rsidR="00993B20"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F33AF0" w:rsidRPr="0043606E">
        <w:rPr>
          <w:rFonts w:cs="PalatinoLinotype-Roman"/>
          <w:kern w:val="0"/>
          <w:sz w:val="20"/>
          <w:szCs w:val="20"/>
        </w:rPr>
        <w:t>R essentials</w:t>
      </w:r>
      <w:r w:rsidR="00F33AF0" w:rsidRPr="0043606E">
        <w:rPr>
          <w:rFonts w:cs="PalatinoLinotype-Roman" w:hint="eastAsia"/>
          <w:kern w:val="0"/>
          <w:sz w:val="20"/>
          <w:szCs w:val="20"/>
        </w:rPr>
        <w:t>는 (아나콘다 설치 후에) 다음 명령을 통해 설치할 수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993B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conda</w:t>
      </w:r>
      <w:proofErr w:type="spellEnd"/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install -c r r-essentials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13C0F" w:rsidRDefault="00213C0F" w:rsidP="00213C0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4940935" cy="2319688"/>
            <wp:effectExtent l="0" t="0" r="1206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25" cy="232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213C0F" w:rsidRPr="0043606E" w:rsidRDefault="00213C0F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F33AF0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&lt;그림 1.7: </w:t>
      </w:r>
      <w:r w:rsidR="00F33AF0" w:rsidRPr="0043606E">
        <w:rPr>
          <w:rFonts w:cs="PalatinoLinotype-Roman"/>
          <w:kern w:val="0"/>
          <w:sz w:val="20"/>
          <w:szCs w:val="20"/>
        </w:rPr>
        <w:t>R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노트북 생성을 위한 주피터 노트북&gt;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FE298B" w:rsidRPr="0043606E" w:rsidRDefault="00FE298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노트북이 생성되면 각 셀에서 코드 작성을 시작할 수 있다. </w:t>
      </w:r>
      <w:r w:rsidR="00AF22AE" w:rsidRPr="0043606E">
        <w:rPr>
          <w:rFonts w:cs="PalatinoLinotype-Roman"/>
          <w:kern w:val="0"/>
          <w:sz w:val="20"/>
          <w:szCs w:val="20"/>
        </w:rPr>
        <w:t>R</w:t>
      </w:r>
      <w:r w:rsidR="00AF22AE" w:rsidRPr="0043606E">
        <w:rPr>
          <w:rFonts w:cs="PalatinoLinotype-Roman" w:hint="eastAsia"/>
          <w:kern w:val="0"/>
          <w:sz w:val="20"/>
          <w:szCs w:val="20"/>
        </w:rPr>
        <w:t>은 공식적인 컴파일을 필요로 하지 않고 런타임에 코드를 실행하기 때문에</w:t>
      </w:r>
      <w:r w:rsidR="009F5CE5" w:rsidRPr="0043606E">
        <w:rPr>
          <w:rFonts w:cs="PalatinoLinotype-Roman" w:hint="eastAsia"/>
          <w:kern w:val="0"/>
          <w:sz w:val="20"/>
          <w:szCs w:val="20"/>
        </w:rPr>
        <w:t>,</w:t>
      </w:r>
      <w:r w:rsidR="00AF22A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41636" w:rsidRPr="0043606E">
        <w:rPr>
          <w:rFonts w:cs="PalatinoLinotype-Roman" w:hint="eastAsia"/>
          <w:kern w:val="0"/>
          <w:sz w:val="20"/>
          <w:szCs w:val="20"/>
        </w:rPr>
        <w:t>코딩을 하</w:t>
      </w:r>
      <w:r w:rsidR="00AF22AE" w:rsidRPr="0043606E">
        <w:rPr>
          <w:rFonts w:cs="PalatinoLinotype-Roman" w:hint="eastAsia"/>
          <w:kern w:val="0"/>
          <w:sz w:val="20"/>
          <w:szCs w:val="20"/>
        </w:rPr>
        <w:t>면 바로 결과를 확인할 수 있다.</w:t>
      </w:r>
      <w:r w:rsidR="00DE36F8" w:rsidRPr="0043606E">
        <w:rPr>
          <w:rFonts w:cs="PalatinoLinotype-Roman"/>
          <w:kern w:val="0"/>
          <w:sz w:val="20"/>
          <w:szCs w:val="20"/>
        </w:rPr>
        <w:t xml:space="preserve"> 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콘솔 화면은 </w:t>
      </w:r>
      <w:r w:rsidR="00DE36F8" w:rsidRPr="0043606E">
        <w:rPr>
          <w:rFonts w:cs="PalatinoLinotype-Roman"/>
          <w:kern w:val="0"/>
          <w:sz w:val="20"/>
          <w:szCs w:val="20"/>
        </w:rPr>
        <w:t>Windows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 탭 아래의 몇 가지 옵션을 사용하여 </w:t>
      </w:r>
      <w:r w:rsidR="009F5CE5" w:rsidRPr="0043606E">
        <w:rPr>
          <w:rFonts w:cs="PalatinoLinotype-Roman" w:hint="eastAsia"/>
          <w:kern w:val="0"/>
          <w:sz w:val="20"/>
          <w:szCs w:val="20"/>
        </w:rPr>
        <w:t>조</w:t>
      </w:r>
      <w:r w:rsidR="00DE36F8" w:rsidRPr="0043606E">
        <w:rPr>
          <w:rFonts w:cs="PalatinoLinotype-Roman" w:hint="eastAsia"/>
          <w:kern w:val="0"/>
          <w:sz w:val="20"/>
          <w:szCs w:val="20"/>
        </w:rPr>
        <w:t>정할 수 있다.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하지만 </w:t>
      </w:r>
      <w:r w:rsidR="009F5CE5" w:rsidRPr="0043606E">
        <w:rPr>
          <w:rFonts w:cs="PalatinoLinotype-Roman"/>
          <w:kern w:val="0"/>
          <w:sz w:val="20"/>
          <w:szCs w:val="20"/>
        </w:rPr>
        <w:t>R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을 위한 강력하고 생산적인 사용자 인터페이스를 제공하는 통합개발환경(</w:t>
      </w:r>
      <w:r w:rsidR="009F5CE5" w:rsidRPr="0043606E">
        <w:rPr>
          <w:rFonts w:cs="PalatinoLinotype-Roman"/>
          <w:kern w:val="0"/>
          <w:sz w:val="20"/>
          <w:szCs w:val="20"/>
        </w:rPr>
        <w:t>Integrated Development Environment,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F5CE5" w:rsidRPr="0043606E">
        <w:rPr>
          <w:rFonts w:cs="PalatinoLinotype-Roman"/>
          <w:kern w:val="0"/>
          <w:sz w:val="20"/>
          <w:szCs w:val="20"/>
        </w:rPr>
        <w:t>IDE)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을 사용할 것을 강력히 권한다. 널리 사용되는 통합개발환경 중 하나로 무료이며 오픈 소스인 </w:t>
      </w:r>
      <w:proofErr w:type="spellStart"/>
      <w:r w:rsidR="009F5CE5" w:rsidRPr="0043606E">
        <w:rPr>
          <w:rFonts w:cs="PalatinoLinotype-Roman"/>
          <w:kern w:val="0"/>
          <w:sz w:val="20"/>
          <w:szCs w:val="20"/>
        </w:rPr>
        <w:t>RStudio</w:t>
      </w:r>
      <w:proofErr w:type="spellEnd"/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가 있다. 자체 서버인 </w:t>
      </w:r>
      <w:proofErr w:type="spellStart"/>
      <w:r w:rsidR="009F5CE5" w:rsidRPr="0043606E">
        <w:rPr>
          <w:rFonts w:cs="PalatinoLinotype-Roman"/>
          <w:kern w:val="0"/>
          <w:sz w:val="20"/>
          <w:szCs w:val="20"/>
        </w:rPr>
        <w:t>RStudio</w:t>
      </w:r>
      <w:proofErr w:type="spellEnd"/>
      <w:r w:rsidR="009F5CE5" w:rsidRPr="0043606E">
        <w:rPr>
          <w:rFonts w:cs="PalatinoLinotype-Roman"/>
          <w:kern w:val="0"/>
          <w:sz w:val="20"/>
          <w:szCs w:val="20"/>
        </w:rPr>
        <w:t xml:space="preserve"> Server Pro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도 제공된다. </w:t>
      </w:r>
      <w:proofErr w:type="spellStart"/>
      <w:r w:rsidR="009F5CE5" w:rsidRPr="0043606E">
        <w:rPr>
          <w:rFonts w:cs="PalatinoLinotype-Roman"/>
          <w:kern w:val="0"/>
          <w:sz w:val="20"/>
          <w:szCs w:val="20"/>
        </w:rPr>
        <w:t>Rstudio</w:t>
      </w:r>
      <w:proofErr w:type="spellEnd"/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의 인터페이스는 아래 보이는 스크린 </w:t>
      </w:r>
      <w:proofErr w:type="spellStart"/>
      <w:r w:rsidR="009F5CE5" w:rsidRPr="0043606E">
        <w:rPr>
          <w:rFonts w:cs="PalatinoLinotype-Roman" w:hint="eastAsia"/>
          <w:kern w:val="0"/>
          <w:sz w:val="20"/>
          <w:szCs w:val="20"/>
        </w:rPr>
        <w:t>샷과</w:t>
      </w:r>
      <w:proofErr w:type="spellEnd"/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같다.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B2F26" w:rsidRDefault="001B2F26" w:rsidP="001B2F26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0200" cy="334454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1B2F26" w:rsidRPr="0043606E" w:rsidRDefault="001B2F2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82FAC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&lt;그림 1.8: </w:t>
      </w:r>
      <w:r w:rsidR="00282FAC" w:rsidRPr="0043606E">
        <w:rPr>
          <w:rFonts w:cs="PalatinoLinotype-Roman"/>
          <w:kern w:val="0"/>
          <w:sz w:val="20"/>
          <w:szCs w:val="20"/>
        </w:rPr>
        <w:t>R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을 위해 널리 사용되는 통합개발환경, </w:t>
      </w:r>
      <w:proofErr w:type="spellStart"/>
      <w:r w:rsidR="00282FAC" w:rsidRPr="0043606E">
        <w:rPr>
          <w:rFonts w:cs="PalatinoLinotype-Roman"/>
          <w:kern w:val="0"/>
          <w:sz w:val="20"/>
          <w:szCs w:val="20"/>
        </w:rPr>
        <w:t>RStudio</w:t>
      </w:r>
      <w:proofErr w:type="spellEnd"/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 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641585" w:rsidRPr="0043606E">
        <w:rPr>
          <w:rFonts w:hint="eastAsia"/>
        </w:rPr>
        <w:t xml:space="preserve">의 기본 데이터 </w:t>
      </w:r>
      <w:r w:rsidR="00582BD7" w:rsidRPr="0043606E">
        <w:rPr>
          <w:rFonts w:hint="eastAsia"/>
        </w:rPr>
        <w:t>구조</w:t>
      </w:r>
    </w:p>
    <w:p w:rsidR="00E00CB6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r w:rsidR="00214F48" w:rsidRPr="0043606E">
        <w:rPr>
          <w:rFonts w:cs="PalatinoLinotype-Roman"/>
          <w:kern w:val="0"/>
          <w:sz w:val="20"/>
          <w:szCs w:val="20"/>
        </w:rPr>
        <w:t>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/>
          <w:kern w:val="0"/>
          <w:sz w:val="20"/>
          <w:szCs w:val="20"/>
        </w:rPr>
        <w:t>‘</w:t>
      </w:r>
      <w:r w:rsidR="00E1448F"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>과 데이터 구조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혼용되고 있긴 하지만, </w:t>
      </w:r>
      <w:r w:rsidR="00F5291C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제목은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되어 있으며 그 밑의 </w:t>
      </w:r>
      <w:r w:rsidR="00E1448F" w:rsidRPr="0043606E">
        <w:rPr>
          <w:rFonts w:cs="PalatinoLinotype-Roman" w:hint="eastAsia"/>
          <w:kern w:val="0"/>
          <w:sz w:val="20"/>
          <w:szCs w:val="20"/>
        </w:rPr>
        <w:t>내용으로 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="00E1448F" w:rsidRPr="0043606E">
        <w:rPr>
          <w:rFonts w:cs="PalatinoLinotype-Roman" w:hint="eastAsia"/>
          <w:kern w:val="0"/>
          <w:sz w:val="20"/>
          <w:szCs w:val="20"/>
        </w:rPr>
        <w:t>중제목은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proofErr w:type="spellStart"/>
      <w:r w:rsidR="002324DF" w:rsidRPr="0043606E">
        <w:rPr>
          <w:rFonts w:cs="PalatinoLinotype-Roman" w:hint="eastAsia"/>
          <w:kern w:val="0"/>
          <w:sz w:val="20"/>
          <w:szCs w:val="20"/>
        </w:rPr>
        <w:t>로</w:t>
      </w:r>
      <w:proofErr w:type="spellEnd"/>
      <w:r w:rsidR="002324DF" w:rsidRPr="0043606E">
        <w:rPr>
          <w:rFonts w:cs="PalatinoLinotype-Roman" w:hint="eastAsia"/>
          <w:kern w:val="0"/>
          <w:sz w:val="20"/>
          <w:szCs w:val="20"/>
        </w:rPr>
        <w:t xml:space="preserve"> 하는 것이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563AD" w:rsidRPr="0043606E">
        <w:rPr>
          <w:rFonts w:cs="PalatinoLinotype-Roman" w:hint="eastAsia"/>
          <w:kern w:val="0"/>
          <w:sz w:val="20"/>
          <w:szCs w:val="20"/>
        </w:rPr>
        <w:t>좋을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듯 합니다.)</w:t>
      </w:r>
    </w:p>
    <w:p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41585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다양한 데이터 </w:t>
      </w:r>
      <w:proofErr w:type="spellStart"/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Pr="0043606E">
        <w:rPr>
          <w:rFonts w:cs="PalatinoLinotype-Roman" w:hint="eastAsia"/>
          <w:kern w:val="0"/>
          <w:sz w:val="20"/>
          <w:szCs w:val="20"/>
        </w:rPr>
        <w:t>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지원하며,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1.1</w:t>
      </w:r>
      <w:r w:rsidRPr="0043606E">
        <w:rPr>
          <w:rFonts w:cs="PalatinoLinotype-Roman" w:hint="eastAsia"/>
          <w:kern w:val="0"/>
          <w:sz w:val="20"/>
          <w:szCs w:val="20"/>
        </w:rPr>
        <w:t>과 같이 차원과 각 요소의 타입(동질성 또는 이질성</w:t>
      </w:r>
      <w:r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>에 따라 분류할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/>
      </w:tblPr>
      <w:tblGrid>
        <w:gridCol w:w="1413"/>
        <w:gridCol w:w="2268"/>
        <w:gridCol w:w="2268"/>
      </w:tblGrid>
      <w:tr w:rsidR="00641585" w:rsidRPr="0043606E" w:rsidTr="00DD1184">
        <w:tc>
          <w:tcPr>
            <w:tcW w:w="1413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동질성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이질성</w:t>
            </w:r>
          </w:p>
        </w:tc>
      </w:tr>
      <w:tr w:rsidR="00641585" w:rsidRPr="0043606E" w:rsidTr="00DD1184">
        <w:tc>
          <w:tcPr>
            <w:tcW w:w="1413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1 차원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개별 벡터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리스트*</w:t>
            </w:r>
          </w:p>
        </w:tc>
      </w:tr>
      <w:tr w:rsidR="00641585" w:rsidRPr="0043606E" w:rsidTr="00DD1184">
        <w:tc>
          <w:tcPr>
            <w:tcW w:w="1413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2 차원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</w:t>
            </w:r>
          </w:p>
        </w:tc>
      </w:tr>
      <w:tr w:rsidR="00641585" w:rsidRPr="0043606E" w:rsidTr="00DD1184">
        <w:tc>
          <w:tcPr>
            <w:tcW w:w="1413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n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  <w:tc>
          <w:tcPr>
            <w:tcW w:w="2268" w:type="dxa"/>
            <w:vAlign w:val="center"/>
          </w:tcPr>
          <w:p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</w:tr>
    </w:tbl>
    <w:p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* 리스트는 복합적인 용도로 인해 </w:t>
      </w:r>
      <w:r w:rsidR="00641585" w:rsidRPr="0043606E">
        <w:rPr>
          <w:rFonts w:cs="PalatinoLinotype-Roman"/>
          <w:kern w:val="0"/>
          <w:sz w:val="20"/>
          <w:szCs w:val="20"/>
        </w:rPr>
        <w:t xml:space="preserve">n </w:t>
      </w:r>
      <w:r w:rsidR="00641585" w:rsidRPr="0043606E">
        <w:rPr>
          <w:rFonts w:cs="PalatinoLinotype-Roman" w:hint="eastAsia"/>
          <w:kern w:val="0"/>
          <w:sz w:val="20"/>
          <w:szCs w:val="20"/>
        </w:rPr>
        <w:t>차원으로 변환될 수 있다.</w:t>
      </w:r>
    </w:p>
    <w:p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&lt;표 </w:t>
      </w:r>
      <w:r w:rsidR="00641585" w:rsidRPr="0043606E">
        <w:rPr>
          <w:rFonts w:cs="PalatinoLinotype-Roman"/>
          <w:kern w:val="0"/>
          <w:sz w:val="20"/>
          <w:szCs w:val="20"/>
        </w:rPr>
        <w:t>1.1 R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의 기본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="00641585" w:rsidRPr="0043606E">
        <w:rPr>
          <w:rFonts w:cs="PalatinoLinotype-Roman" w:hint="eastAsia"/>
          <w:kern w:val="0"/>
          <w:sz w:val="20"/>
          <w:szCs w:val="20"/>
        </w:rPr>
        <w:t>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동질성 데이터 구조는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모두 같은 타입의 </w:t>
      </w:r>
      <w:proofErr w:type="spellStart"/>
      <w:r w:rsidR="00582BD7" w:rsidRPr="0043606E">
        <w:rPr>
          <w:rFonts w:cs="PalatinoLinotype-Roman" w:hint="eastAsia"/>
          <w:kern w:val="0"/>
          <w:sz w:val="20"/>
          <w:szCs w:val="20"/>
        </w:rPr>
        <w:t>컨텐츠로</w:t>
      </w:r>
      <w:proofErr w:type="spellEnd"/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 w:hint="eastAsia"/>
          <w:kern w:val="0"/>
          <w:sz w:val="20"/>
          <w:szCs w:val="20"/>
        </w:rPr>
        <w:t>구성되</w:t>
      </w:r>
      <w:r w:rsidR="00582BD7" w:rsidRPr="0043606E">
        <w:rPr>
          <w:rFonts w:cs="PalatinoLinotype-Roman" w:hint="eastAsia"/>
          <w:kern w:val="0"/>
          <w:sz w:val="20"/>
          <w:szCs w:val="20"/>
        </w:rPr>
        <w:t>며,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이질성 데이터 구조는 다양한 타입의 </w:t>
      </w:r>
      <w:proofErr w:type="spellStart"/>
      <w:r w:rsidR="00582BD7" w:rsidRPr="0043606E">
        <w:rPr>
          <w:rFonts w:cs="PalatinoLinotype-Roman" w:hint="eastAsia"/>
          <w:kern w:val="0"/>
          <w:sz w:val="20"/>
          <w:szCs w:val="20"/>
        </w:rPr>
        <w:t>컨텐츠를</w:t>
      </w:r>
      <w:proofErr w:type="spellEnd"/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 가질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데이터 테이블 등의 다른 모든 데이터 구조는 기본 데이터 구조에서 파생될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데이터 타입과 특성에 대해서는 </w:t>
      </w:r>
      <w:r w:rsidR="00582BD7" w:rsidRPr="0043606E">
        <w:rPr>
          <w:rFonts w:cs="PalatinoLinotype-Roman"/>
          <w:kern w:val="0"/>
          <w:sz w:val="20"/>
          <w:szCs w:val="20"/>
        </w:rPr>
        <w:t>3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장 </w:t>
      </w:r>
      <w:proofErr w:type="spellStart"/>
      <w:r w:rsidR="00582BD7" w:rsidRPr="0043606E">
        <w:rPr>
          <w:rFonts w:cs="PalatinoLinotype-Roman" w:hint="eastAsia"/>
          <w:kern w:val="0"/>
          <w:sz w:val="20"/>
          <w:szCs w:val="20"/>
        </w:rPr>
        <w:t>링크드</w:t>
      </w:r>
      <w:proofErr w:type="spellEnd"/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 리스트에서 자세히 다룰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582BD7" w:rsidRPr="0043606E">
        <w:rPr>
          <w:rFonts w:hint="eastAsia"/>
        </w:rPr>
        <w:t>의 연산자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 연산자(</w:t>
      </w:r>
      <w:r w:rsidRPr="0043606E">
        <w:rPr>
          <w:rFonts w:cs="PalatinoLinotype-Roman"/>
          <w:kern w:val="0"/>
          <w:sz w:val="20"/>
          <w:szCs w:val="20"/>
        </w:rPr>
        <w:t>operator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문법은 다른 프로그래밍 언어와 매우 비슷하다.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711C8" w:rsidRPr="0043606E">
        <w:rPr>
          <w:rFonts w:cs="PalatinoLinotype-Roman" w:hint="eastAsia"/>
          <w:kern w:val="0"/>
          <w:sz w:val="20"/>
          <w:szCs w:val="20"/>
        </w:rPr>
        <w:t>다음은 연산자의 목록과 그에 대한 설명이다.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725EE5" w:rsidRPr="0043606E" w:rsidRDefault="007711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표는 다양한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연산자이다.</w:t>
      </w: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/>
      </w:tblPr>
      <w:tblGrid>
        <w:gridCol w:w="1823"/>
        <w:gridCol w:w="2552"/>
      </w:tblGrid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더하기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빼기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곱하기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나누기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** 또는 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^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제곱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%%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나머지</w:t>
            </w:r>
          </w:p>
        </w:tc>
      </w:tr>
      <w:tr w:rsidR="00725EE5" w:rsidRPr="0043606E" w:rsidTr="00C83368">
        <w:tc>
          <w:tcPr>
            <w:tcW w:w="1823" w:type="dxa"/>
            <w:vAlign w:val="center"/>
          </w:tcPr>
          <w:p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/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2552" w:type="dxa"/>
            <w:vAlign w:val="center"/>
          </w:tcPr>
          <w:p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정수의 몫</w:t>
            </w:r>
          </w:p>
        </w:tc>
      </w:tr>
    </w:tbl>
    <w:p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1.2 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기본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 표는 다양한 논리 연산자이다.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/>
      </w:tblPr>
      <w:tblGrid>
        <w:gridCol w:w="1823"/>
        <w:gridCol w:w="2552"/>
      </w:tblGrid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==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정확히 같다</w:t>
            </w:r>
          </w:p>
        </w:tc>
      </w:tr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작다</w:t>
            </w:r>
          </w:p>
        </w:tc>
      </w:tr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크다</w:t>
            </w:r>
          </w:p>
        </w:tc>
      </w:tr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&lt;=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작거나 같다</w:t>
            </w:r>
          </w:p>
        </w:tc>
      </w:tr>
      <w:tr w:rsidR="00C83368" w:rsidRPr="0043606E" w:rsidTr="00505C82">
        <w:tc>
          <w:tcPr>
            <w:tcW w:w="1823" w:type="dxa"/>
            <w:vAlign w:val="center"/>
          </w:tcPr>
          <w:p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&gt;=</w:t>
            </w:r>
          </w:p>
        </w:tc>
        <w:tc>
          <w:tcPr>
            <w:tcW w:w="2552" w:type="dxa"/>
            <w:vAlign w:val="center"/>
          </w:tcPr>
          <w:p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크거나 같다</w:t>
            </w:r>
          </w:p>
        </w:tc>
      </w:tr>
    </w:tbl>
    <w:p w:rsidR="00E00CB6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83368" w:rsidRPr="0043606E">
        <w:rPr>
          <w:rFonts w:cs="PalatinoLinotype-Roman"/>
          <w:kern w:val="0"/>
          <w:sz w:val="20"/>
          <w:szCs w:val="20"/>
        </w:rPr>
        <w:t>&lt;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="00C83368" w:rsidRPr="0043606E">
        <w:rPr>
          <w:rFonts w:cs="PalatinoLinotype-Roman"/>
          <w:kern w:val="0"/>
          <w:sz w:val="20"/>
          <w:szCs w:val="20"/>
        </w:rPr>
        <w:t>1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.3 </w:t>
      </w:r>
      <w:r w:rsidR="00C83368" w:rsidRPr="0043606E">
        <w:rPr>
          <w:rFonts w:cs="PalatinoLinotype-Roman"/>
          <w:kern w:val="0"/>
          <w:sz w:val="20"/>
          <w:szCs w:val="20"/>
        </w:rPr>
        <w:t>R</w:t>
      </w:r>
      <w:r w:rsidR="00C83368" w:rsidRPr="0043606E">
        <w:rPr>
          <w:rFonts w:cs="PalatinoLinotype-Roman" w:hint="eastAsia"/>
          <w:kern w:val="0"/>
          <w:sz w:val="20"/>
          <w:szCs w:val="20"/>
        </w:rPr>
        <w:t>의 기본 논리 연산자</w:t>
      </w:r>
      <w:r w:rsidR="00C83368" w:rsidRPr="0043606E">
        <w:rPr>
          <w:rFonts w:cs="PalatinoLinotype-Roman"/>
          <w:kern w:val="0"/>
          <w:sz w:val="20"/>
          <w:szCs w:val="20"/>
        </w:rPr>
        <w:t>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83368" w:rsidRPr="0043606E" w:rsidRDefault="0078366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실행해볼 수 있는 </w:t>
      </w:r>
      <w:r w:rsidR="00E8006B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>예제를 살펴보자.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우선 </w:t>
      </w:r>
      <w:r w:rsidR="00D52332" w:rsidRPr="0043606E">
        <w:rPr>
          <w:rFonts w:cs="PalatinoLinotype-Roman"/>
          <w:kern w:val="0"/>
          <w:sz w:val="20"/>
          <w:szCs w:val="20"/>
        </w:rPr>
        <w:t>V</w:t>
      </w:r>
      <w:r w:rsidR="00D52332" w:rsidRPr="0043606E">
        <w:rPr>
          <w:rFonts w:cs="PalatinoLinotype-Roman" w:hint="eastAsia"/>
          <w:kern w:val="0"/>
          <w:sz w:val="20"/>
          <w:szCs w:val="20"/>
        </w:rPr>
        <w:t>라는 벡터를 할당한 후 이 벡터에 더하기, 빼기,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제곱근,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그리고 로그와 같은 연산을 수행했다.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어떤 연산이든 벡터는 각각의 요소에 적용된다.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 &lt;- c(1,</w:t>
      </w:r>
      <w:r w:rsidRPr="0043606E">
        <w:rPr>
          <w:rFonts w:cs="PalatinoLinotype-Roman"/>
          <w:kern w:val="0"/>
          <w:sz w:val="20"/>
          <w:szCs w:val="20"/>
        </w:rPr>
        <w:t xml:space="preserve">2,3,4,5,6)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를 할당한다.</w:t>
      </w:r>
    </w:p>
    <w:p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</w:t>
      </w:r>
    </w:p>
    <w:p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 2 3 4 5 6</w:t>
      </w:r>
    </w:p>
    <w:p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V+10 </w:t>
      </w:r>
      <w:r w:rsidRPr="0043606E">
        <w:rPr>
          <w:rFonts w:cs="PalatinoLinotype-Roman"/>
          <w:kern w:val="0"/>
          <w:sz w:val="20"/>
          <w:szCs w:val="20"/>
        </w:rPr>
        <w:t xml:space="preserve">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 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>을 더한다</w:t>
      </w:r>
      <w:r w:rsidR="000651CB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11 12 13 14 15 16</w:t>
      </w:r>
    </w:p>
    <w:p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V-1 </w:t>
      </w:r>
      <w:r w:rsidRPr="0043606E">
        <w:rPr>
          <w:rFonts w:cs="PalatinoLinotype-Roman"/>
          <w:kern w:val="0"/>
          <w:sz w:val="20"/>
          <w:szCs w:val="20"/>
        </w:rPr>
        <w:t xml:space="preserve">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을 뺀다</w:t>
      </w:r>
    </w:p>
    <w:p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0 1 2 3 4 5</w:t>
      </w:r>
    </w:p>
    <w:p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sqrt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(V)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의 각 요소에 제곱근 연산을 수행한다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1.000000 1.414214 1.732051 2.000000 2.236068 2.449490 </w:t>
      </w:r>
    </w:p>
    <w:p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V1 &lt;- log(V) ##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로그 변환을 한 후 </w:t>
      </w:r>
      <w:r w:rsidRPr="0043606E">
        <w:rPr>
          <w:rFonts w:cs="PalatinoLinotype-Roman"/>
          <w:kern w:val="0"/>
          <w:sz w:val="20"/>
          <w:szCs w:val="20"/>
        </w:rPr>
        <w:t>V1</w:t>
      </w:r>
      <w:r w:rsidRPr="0043606E">
        <w:rPr>
          <w:rFonts w:cs="PalatinoLinotype-Roman" w:hint="eastAsia"/>
          <w:kern w:val="0"/>
          <w:sz w:val="20"/>
          <w:szCs w:val="20"/>
        </w:rPr>
        <w:t>에 저장한다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V1</w:t>
      </w:r>
    </w:p>
    <w:p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0.0000000 0.6931472 1.0986123 1.3862944 1.6094379 1.7917595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007D44" w:rsidRPr="0043606E">
        <w:rPr>
          <w:rFonts w:hint="eastAsia"/>
        </w:rPr>
        <w:t xml:space="preserve">의 </w:t>
      </w:r>
      <w:proofErr w:type="spellStart"/>
      <w:r w:rsidR="00007D44" w:rsidRPr="0043606E">
        <w:rPr>
          <w:rFonts w:hint="eastAsia"/>
        </w:rPr>
        <w:t>제어문</w:t>
      </w:r>
      <w:proofErr w:type="spellEnd"/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07D44" w:rsidRPr="0043606E" w:rsidRDefault="00007D4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조건식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같은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제어문은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모든 프로그래밍 언어의 </w:t>
      </w:r>
      <w:r w:rsidR="0079234D" w:rsidRPr="0043606E">
        <w:rPr>
          <w:rFonts w:cs="PalatinoLinotype-Roman" w:hint="eastAsia"/>
          <w:kern w:val="0"/>
          <w:sz w:val="20"/>
          <w:szCs w:val="20"/>
        </w:rPr>
        <w:t>필수</w:t>
      </w:r>
      <w:r w:rsidRPr="0043606E">
        <w:rPr>
          <w:rFonts w:cs="PalatinoLinotype-Roman" w:hint="eastAsia"/>
          <w:kern w:val="0"/>
          <w:sz w:val="20"/>
          <w:szCs w:val="20"/>
        </w:rPr>
        <w:t>적인 부분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이며,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R</w:t>
      </w:r>
      <w:r w:rsidR="000D381F" w:rsidRPr="0043606E">
        <w:rPr>
          <w:rFonts w:cs="PalatinoLinotype-Roman" w:hint="eastAsia"/>
          <w:kern w:val="0"/>
          <w:sz w:val="20"/>
          <w:szCs w:val="20"/>
        </w:rPr>
        <w:t xml:space="preserve">은 아주 직관적인 문법으로 </w:t>
      </w:r>
      <w:proofErr w:type="spellStart"/>
      <w:r w:rsidR="000D381F" w:rsidRPr="0043606E">
        <w:rPr>
          <w:rFonts w:cs="PalatinoLinotype-Roman" w:hint="eastAsia"/>
          <w:kern w:val="0"/>
          <w:sz w:val="20"/>
          <w:szCs w:val="20"/>
        </w:rPr>
        <w:t>제어문을</w:t>
      </w:r>
      <w:proofErr w:type="spellEnd"/>
      <w:r w:rsidR="000D381F" w:rsidRPr="0043606E">
        <w:rPr>
          <w:rFonts w:cs="PalatinoLinotype-Roman" w:hint="eastAsia"/>
          <w:kern w:val="0"/>
          <w:sz w:val="20"/>
          <w:szCs w:val="20"/>
        </w:rPr>
        <w:t xml:space="preserve"> 지원한다.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942EC5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42EC5" w:rsidRPr="0043606E">
        <w:t xml:space="preserve">If </w:t>
      </w:r>
      <w:proofErr w:type="spellStart"/>
      <w:r w:rsidR="00942EC5" w:rsidRPr="0043606E">
        <w:rPr>
          <w:rFonts w:hint="eastAsia"/>
        </w:rPr>
        <w:t>조건문</w:t>
      </w:r>
      <w:proofErr w:type="spellEnd"/>
    </w:p>
    <w:p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if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문법은 다음과 같다.</w:t>
      </w:r>
    </w:p>
    <w:p w:rsidR="00942EC5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77CD8" w:rsidRDefault="00942EC5" w:rsidP="00C20012">
      <w:pPr>
        <w:jc w:val="left"/>
        <w:rPr>
          <w:ins w:id="86" w:author="you" w:date="2016-12-12T17:56:00Z"/>
          <w:rFonts w:cs="PalatinoLinotype-Roman" w:hint="eastAsia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3201A" w:rsidRPr="0043606E">
        <w:rPr>
          <w:rFonts w:cs="PalatinoLinotype-Roman"/>
          <w:kern w:val="0"/>
          <w:sz w:val="20"/>
          <w:szCs w:val="20"/>
        </w:rPr>
        <w:t>if (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테스트 </w:t>
      </w:r>
      <w:proofErr w:type="spellStart"/>
      <w:r w:rsidR="00E3201A" w:rsidRPr="0043606E">
        <w:rPr>
          <w:rFonts w:cs="PalatinoLinotype-Roman" w:hint="eastAsia"/>
          <w:kern w:val="0"/>
          <w:sz w:val="20"/>
          <w:szCs w:val="20"/>
        </w:rPr>
        <w:t>표현식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) </w:t>
      </w:r>
    </w:p>
    <w:p w:rsidR="00E00CB6" w:rsidRPr="0043606E" w:rsidRDefault="00577CD8" w:rsidP="00C20012">
      <w:pPr>
        <w:jc w:val="left"/>
        <w:rPr>
          <w:rFonts w:cs="PalatinoLinotype-Roman"/>
          <w:kern w:val="0"/>
          <w:sz w:val="20"/>
          <w:szCs w:val="20"/>
        </w:rPr>
      </w:pPr>
      <w:ins w:id="87" w:author="you" w:date="2016-12-12T17:56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r w:rsidR="00942EC5" w:rsidRPr="0043606E">
        <w:rPr>
          <w:rFonts w:cs="PalatinoLinotype-Roman"/>
          <w:kern w:val="0"/>
          <w:sz w:val="20"/>
          <w:szCs w:val="20"/>
        </w:rPr>
        <w:t>{</w:t>
      </w:r>
    </w:p>
    <w:p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="00E3201A"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</w:p>
    <w:p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942EC5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이면 명령문을 실행한다.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이면 아무 일도 일어나지 않는다.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를 정의한 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, x가 </w:t>
      </w:r>
      <w:r w:rsidR="00505C82" w:rsidRPr="0043606E">
        <w:rPr>
          <w:rFonts w:cs="PalatinoLinotype-Roman"/>
          <w:kern w:val="0"/>
          <w:sz w:val="20"/>
          <w:szCs w:val="20"/>
        </w:rPr>
        <w:t>5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보다 큰지 작은지 확인하기 위해 두 개의 </w:t>
      </w:r>
      <w:proofErr w:type="spellStart"/>
      <w:r w:rsidR="00505C82" w:rsidRPr="0043606E">
        <w:rPr>
          <w:rFonts w:cs="PalatinoLinotype-Roman" w:hint="eastAsia"/>
          <w:kern w:val="0"/>
          <w:sz w:val="20"/>
          <w:szCs w:val="20"/>
        </w:rPr>
        <w:t>조건문으로</w:t>
      </w:r>
      <w:proofErr w:type="spellEnd"/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분리하여 넘겼다.</w:t>
      </w:r>
      <w:r w:rsidR="00505C82" w:rsidRPr="0043606E">
        <w:rPr>
          <w:rFonts w:cs="PalatinoLinotype-Roman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>두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조건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중 하나라도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만족되면 </w:t>
      </w:r>
      <w:r w:rsidR="00505C82" w:rsidRPr="0043606E">
        <w:rPr>
          <w:rFonts w:cs="PalatinoLinotype-Roman"/>
          <w:kern w:val="0"/>
          <w:sz w:val="20"/>
          <w:szCs w:val="20"/>
        </w:rPr>
        <w:t>x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값은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콘솔에서 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해당 </w:t>
      </w:r>
      <w:r w:rsidR="00505C82" w:rsidRPr="0043606E">
        <w:rPr>
          <w:rFonts w:cs="PalatinoLinotype-Roman"/>
          <w:kern w:val="0"/>
          <w:sz w:val="20"/>
          <w:szCs w:val="20"/>
        </w:rPr>
        <w:t>if</w:t>
      </w:r>
      <w:r w:rsidR="00505C82" w:rsidRPr="0043606E">
        <w:rPr>
          <w:rFonts w:cs="PalatinoLinotype-Roman" w:hint="eastAsia"/>
          <w:kern w:val="0"/>
          <w:sz w:val="20"/>
          <w:szCs w:val="20"/>
        </w:rPr>
        <w:t>문의 바로 다음 줄에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 출력된다.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&lt;- 10</w:t>
      </w:r>
    </w:p>
    <w:p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(x &lt; 5) print(x) </w:t>
      </w:r>
    </w:p>
    <w:p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(x &gt; 5) print(x) </w:t>
      </w:r>
    </w:p>
    <w:p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10</w:t>
      </w: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053461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proofErr w:type="gramStart"/>
      <w:r w:rsidR="00053461" w:rsidRPr="0043606E">
        <w:t>If…</w:t>
      </w:r>
      <w:proofErr w:type="gramEnd"/>
      <w:r w:rsidR="00053461" w:rsidRPr="0043606E">
        <w:t xml:space="preserve">else </w:t>
      </w:r>
      <w:proofErr w:type="spellStart"/>
      <w:r w:rsidR="00053461" w:rsidRPr="0043606E">
        <w:rPr>
          <w:rFonts w:hint="eastAsia"/>
        </w:rPr>
        <w:t>조건문</w:t>
      </w:r>
      <w:proofErr w:type="spellEnd"/>
    </w:p>
    <w:p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53461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</w:t>
      </w:r>
      <w:r w:rsidRPr="0043606E">
        <w:rPr>
          <w:rFonts w:cs="PalatinoLinotype-Roman"/>
          <w:kern w:val="0"/>
          <w:sz w:val="20"/>
          <w:szCs w:val="20"/>
        </w:rPr>
        <w:t xml:space="preserve">f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…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else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문법의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577CD8" w:rsidRDefault="00053461" w:rsidP="00C20012">
      <w:pPr>
        <w:jc w:val="left"/>
        <w:rPr>
          <w:ins w:id="88" w:author="you" w:date="2016-12-12T17:57:00Z"/>
          <w:rFonts w:cs="PalatinoLinotype-Roman" w:hint="eastAsia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</w:t>
      </w:r>
      <w:r w:rsidR="00A074DC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) </w:t>
      </w:r>
    </w:p>
    <w:p w:rsidR="00E00CB6" w:rsidRPr="0043606E" w:rsidRDefault="00577CD8" w:rsidP="00C20012">
      <w:pPr>
        <w:jc w:val="left"/>
        <w:rPr>
          <w:rFonts w:cs="PalatinoLinotype-Roman"/>
          <w:kern w:val="0"/>
          <w:sz w:val="20"/>
          <w:szCs w:val="20"/>
        </w:rPr>
      </w:pPr>
      <w:ins w:id="89" w:author="you" w:date="2016-12-12T17:57:00Z">
        <w:r>
          <w:rPr>
            <w:rFonts w:cs="PalatinoLinotype-Roman" w:hint="eastAsia"/>
            <w:kern w:val="0"/>
            <w:sz w:val="20"/>
            <w:szCs w:val="20"/>
          </w:rPr>
          <w:t xml:space="preserve">    </w:t>
        </w:r>
      </w:ins>
      <w:r w:rsidR="00053461" w:rsidRPr="0043606E">
        <w:rPr>
          <w:rFonts w:cs="PalatinoLinotype-Roman"/>
          <w:kern w:val="0"/>
          <w:sz w:val="20"/>
          <w:szCs w:val="20"/>
        </w:rPr>
        <w:t>{</w:t>
      </w:r>
    </w:p>
    <w:p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} else {</w:t>
      </w:r>
    </w:p>
    <w:p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53461" w:rsidRPr="0043606E" w:rsidRDefault="00214F4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시나리오</w:t>
      </w:r>
      <w:r w:rsidR="005A2B4E" w:rsidRPr="0043606E">
        <w:rPr>
          <w:rFonts w:cs="PalatinoLinotype-Roman" w:hint="eastAsia"/>
          <w:kern w:val="0"/>
          <w:sz w:val="20"/>
          <w:szCs w:val="20"/>
        </w:rPr>
        <w:t>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이면 </w:t>
      </w:r>
      <w:r w:rsidR="005A2B4E" w:rsidRPr="0043606E">
        <w:rPr>
          <w:rFonts w:cs="PalatinoLinotype-Roman"/>
          <w:kern w:val="0"/>
          <w:sz w:val="20"/>
          <w:szCs w:val="20"/>
        </w:rPr>
        <w:t>if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조건 아래에 있는 명령문이 실행되고,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그렇지 않으면 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else </w:t>
      </w:r>
      <w:r w:rsidR="005A2B4E" w:rsidRPr="0043606E">
        <w:rPr>
          <w:rFonts w:cs="PalatinoLinotype-Roman" w:hint="eastAsia"/>
          <w:kern w:val="0"/>
          <w:sz w:val="20"/>
          <w:szCs w:val="20"/>
        </w:rPr>
        <w:t>문 아래의 명령문이 실행된다.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다음 예제에서 </w:t>
      </w:r>
      <w:r w:rsidR="005A2B4E" w:rsidRPr="0043606E">
        <w:rPr>
          <w:rFonts w:cs="PalatinoLinotype-Roman"/>
          <w:kern w:val="0"/>
          <w:sz w:val="20"/>
          <w:szCs w:val="20"/>
        </w:rPr>
        <w:t>10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가진 벡터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를 정의한다.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그런 다음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="005A2B4E" w:rsidRPr="0043606E">
        <w:rPr>
          <w:rFonts w:cs="PalatinoLinotype-Roman"/>
          <w:kern w:val="0"/>
          <w:sz w:val="20"/>
          <w:szCs w:val="20"/>
        </w:rPr>
        <w:t>2</w:t>
      </w:r>
      <w:r w:rsidR="005A2B4E" w:rsidRPr="0043606E">
        <w:rPr>
          <w:rFonts w:cs="PalatinoLinotype-Roman" w:hint="eastAsia"/>
          <w:kern w:val="0"/>
          <w:sz w:val="20"/>
          <w:szCs w:val="20"/>
        </w:rPr>
        <w:t>로 나누었을 때 그 나머지로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반환하는지 </w:t>
      </w:r>
      <w:r w:rsidR="005A2B4E" w:rsidRPr="0043606E">
        <w:rPr>
          <w:rFonts w:cs="PalatinoLinotype-Roman"/>
          <w:kern w:val="0"/>
          <w:sz w:val="20"/>
          <w:szCs w:val="20"/>
        </w:rPr>
        <w:t>(R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5A2B4E" w:rsidRPr="0043606E">
        <w:rPr>
          <w:rFonts w:cs="PalatinoLinotype-Roman"/>
          <w:kern w:val="0"/>
          <w:sz w:val="20"/>
          <w:szCs w:val="20"/>
        </w:rPr>
        <w:t>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proofErr w:type="spellStart"/>
      <w:r w:rsidR="005A2B4E" w:rsidRPr="0043606E">
        <w:rPr>
          <w:rFonts w:cs="PalatinoLinotype-Roman" w:hint="eastAsia"/>
          <w:kern w:val="0"/>
          <w:sz w:val="20"/>
          <w:szCs w:val="20"/>
        </w:rPr>
        <w:t>불리언</w:t>
      </w:r>
      <w:proofErr w:type="spellEnd"/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값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>으로 읽는다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) </w:t>
      </w:r>
      <w:r w:rsidR="004F0A2E" w:rsidRPr="0043606E">
        <w:rPr>
          <w:rFonts w:cs="PalatinoLinotype-Roman" w:hint="eastAsia"/>
          <w:kern w:val="0"/>
          <w:sz w:val="20"/>
          <w:szCs w:val="20"/>
        </w:rPr>
        <w:t>확인</w:t>
      </w:r>
      <w:r w:rsidR="005A2B4E" w:rsidRPr="0043606E">
        <w:rPr>
          <w:rFonts w:cs="PalatinoLinotype-Roman" w:hint="eastAsia"/>
          <w:kern w:val="0"/>
          <w:sz w:val="20"/>
          <w:szCs w:val="20"/>
        </w:rPr>
        <w:t>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</w:t>
      </w:r>
      <w:r w:rsidR="00AD47D8" w:rsidRPr="0043606E">
        <w:rPr>
          <w:rFonts w:cs="PalatinoLinotype-Roman"/>
          <w:kern w:val="0"/>
          <w:sz w:val="20"/>
          <w:szCs w:val="20"/>
        </w:rPr>
        <w:t>rue</w:t>
      </w:r>
      <w:r w:rsidR="00AD47D8" w:rsidRPr="0043606E">
        <w:rPr>
          <w:rFonts w:cs="PalatinoLinotype-Roman" w:hint="eastAsia"/>
          <w:kern w:val="0"/>
          <w:sz w:val="20"/>
          <w:szCs w:val="20"/>
        </w:rPr>
        <w:t>이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면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값과 함께 홀수라고 출력하며, 그렇지 않으면 짝수라고 출력한다.</w:t>
      </w:r>
    </w:p>
    <w:p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&gt; x=10</w:t>
      </w:r>
    </w:p>
    <w:p w:rsidR="005A2B4E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="00357960" w:rsidRPr="0043606E">
        <w:rPr>
          <w:rFonts w:cs="PalatinoLinotype-Roman"/>
          <w:kern w:val="0"/>
          <w:sz w:val="20"/>
          <w:szCs w:val="20"/>
        </w:rPr>
        <w:t xml:space="preserve"> (x %% 2) </w:t>
      </w: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{</w:t>
      </w:r>
    </w:p>
    <w:p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print(paste0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(x, </w:t>
      </w:r>
      <w:proofErr w:type="gramStart"/>
      <w:r w:rsidR="00357960" w:rsidRPr="0043606E">
        <w:rPr>
          <w:rFonts w:cs="PalatinoLinotype-Roman"/>
          <w:kern w:val="0"/>
          <w:sz w:val="20"/>
          <w:szCs w:val="20"/>
        </w:rPr>
        <w:t>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홀수</w:t>
      </w:r>
      <w:proofErr w:type="gramEnd"/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gramStart"/>
      <w:r w:rsidR="00357960" w:rsidRPr="0043606E">
        <w:rPr>
          <w:rFonts w:cs="PalatinoLinotype-Roman"/>
          <w:kern w:val="0"/>
          <w:sz w:val="20"/>
          <w:szCs w:val="20"/>
        </w:rPr>
        <w:t>+ }</w:t>
      </w:r>
      <w:proofErr w:type="gramEnd"/>
      <w:r w:rsidR="00357960" w:rsidRPr="0043606E">
        <w:rPr>
          <w:rFonts w:cs="PalatinoLinotype-Roman"/>
          <w:kern w:val="0"/>
          <w:sz w:val="20"/>
          <w:szCs w:val="20"/>
        </w:rPr>
        <w:t xml:space="preserve"> else {</w:t>
      </w:r>
    </w:p>
    <w:p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</w:t>
      </w:r>
      <w:r w:rsidR="00C62DBB" w:rsidRPr="0043606E">
        <w:rPr>
          <w:rFonts w:cs="PalatinoLinotype-Roman"/>
          <w:kern w:val="0"/>
          <w:sz w:val="20"/>
          <w:szCs w:val="20"/>
        </w:rPr>
        <w:t xml:space="preserve">paste0(x, </w:t>
      </w:r>
      <w:proofErr w:type="gramStart"/>
      <w:r w:rsidR="00C62DBB" w:rsidRPr="0043606E">
        <w:rPr>
          <w:rFonts w:cs="PalatinoLinotype-Roman"/>
          <w:kern w:val="0"/>
          <w:sz w:val="20"/>
          <w:szCs w:val="20"/>
        </w:rPr>
        <w:t>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proofErr w:type="gramEnd"/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</w:t>
      </w: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62DBB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C62DBB" w:rsidRPr="0043606E">
        <w:rPr>
          <w:rFonts w:cs="PalatinoLinotype-Roman"/>
          <w:kern w:val="0"/>
          <w:sz w:val="20"/>
          <w:szCs w:val="20"/>
        </w:rPr>
        <w:t>10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*</w:t>
      </w:r>
      <w:proofErr w:type="gramStart"/>
      <w:r w:rsidRPr="0043606E">
        <w:rPr>
          <w:rFonts w:cs="PalatinoLinotype-Roman" w:hint="eastAsia"/>
          <w:kern w:val="0"/>
          <w:sz w:val="20"/>
          <w:szCs w:val="20"/>
        </w:rPr>
        <w:t>역자주 :</w:t>
      </w:r>
      <w:proofErr w:type="gram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R</w:t>
      </w:r>
      <w:r w:rsidRPr="0043606E">
        <w:rPr>
          <w:rFonts w:cs="PalatinoLinotype-Roman"/>
          <w:kern w:val="0"/>
          <w:sz w:val="20"/>
          <w:szCs w:val="20"/>
        </w:rPr>
        <w:t>Studio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에서 한글을 사용할 경우에는 텍스트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인코딩을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UTF-8</w:t>
      </w:r>
      <w:r w:rsidRPr="0043606E">
        <w:rPr>
          <w:rFonts w:cs="PalatinoLinotype-Roman" w:hint="eastAsia"/>
          <w:kern w:val="0"/>
          <w:sz w:val="20"/>
          <w:szCs w:val="20"/>
        </w:rPr>
        <w:t>로 설정한 후 사용할 것을 권장한다.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위와 같이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콘솔에서 한글을 사용할 경우 출력 결과에 한글이 정확히 표현되지 않을 수도 있으니 가능한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R</w:t>
      </w:r>
      <w:r w:rsidRPr="0043606E">
        <w:rPr>
          <w:rFonts w:cs="PalatinoLinotype-Roman"/>
          <w:kern w:val="0"/>
          <w:sz w:val="20"/>
          <w:szCs w:val="20"/>
        </w:rPr>
        <w:t>studio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사용을 권장한다.</w:t>
      </w: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5A2B4E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proofErr w:type="spellStart"/>
      <w:r w:rsidR="005A2B4E" w:rsidRPr="0043606E">
        <w:t>Ifelse</w:t>
      </w:r>
      <w:proofErr w:type="spellEnd"/>
      <w:r w:rsidR="005A2B4E" w:rsidRPr="0043606E">
        <w:t xml:space="preserve"> </w:t>
      </w:r>
      <w:r w:rsidR="005A2B4E" w:rsidRPr="0043606E">
        <w:rPr>
          <w:rFonts w:hint="eastAsia"/>
        </w:rPr>
        <w:t>함수</w:t>
      </w:r>
    </w:p>
    <w:p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/>
          <w:kern w:val="0"/>
          <w:sz w:val="20"/>
          <w:szCs w:val="20"/>
        </w:rPr>
        <w:t>ifelse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()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함수는 일차적으로 벡터에 사용하는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조건문이며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,</w:t>
      </w:r>
      <w:r w:rsidRPr="0043606E">
        <w:rPr>
          <w:rFonts w:cs="PalatinoLinotype-Roman"/>
          <w:kern w:val="0"/>
          <w:sz w:val="20"/>
          <w:szCs w:val="20"/>
        </w:rPr>
        <w:t xml:space="preserve"> if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...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else </w:t>
      </w:r>
      <w:r w:rsidRPr="0043606E">
        <w:rPr>
          <w:rFonts w:cs="PalatinoLinotype-Roman" w:hint="eastAsia"/>
          <w:kern w:val="0"/>
          <w:sz w:val="20"/>
          <w:szCs w:val="20"/>
        </w:rPr>
        <w:t>조건문과 동일한 형식이다.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조</w:t>
      </w:r>
      <w:r w:rsidR="009173F4" w:rsidRPr="0043606E">
        <w:rPr>
          <w:rFonts w:cs="PalatinoLinotype-Roman" w:hint="eastAsia"/>
          <w:kern w:val="0"/>
          <w:sz w:val="20"/>
          <w:szCs w:val="20"/>
        </w:rPr>
        <w:t>건부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함수는 벡터의 각 요소에 개별적으로 적용된다.</w:t>
      </w:r>
      <w:r w:rsidR="00841E56" w:rsidRPr="0043606E">
        <w:rPr>
          <w:rFonts w:cs="PalatinoLinotype-Roman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따라서 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함수의 </w:t>
      </w:r>
      <w:proofErr w:type="spellStart"/>
      <w:r w:rsidR="00841E56" w:rsidRPr="0043606E">
        <w:rPr>
          <w:rFonts w:cs="PalatinoLinotype-Roman" w:hint="eastAsia"/>
          <w:kern w:val="0"/>
          <w:sz w:val="20"/>
          <w:szCs w:val="20"/>
        </w:rPr>
        <w:t>입력값도</w:t>
      </w:r>
      <w:proofErr w:type="spellEnd"/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>벡터이고,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="00C71749" w:rsidRPr="0043606E">
        <w:rPr>
          <w:rFonts w:cs="PalatinoLinotype-Roman" w:hint="eastAsia"/>
          <w:kern w:val="0"/>
          <w:sz w:val="20"/>
          <w:szCs w:val="20"/>
        </w:rPr>
        <w:t>출력</w:t>
      </w:r>
      <w:r w:rsidR="00841E56" w:rsidRPr="0043606E">
        <w:rPr>
          <w:rFonts w:cs="PalatinoLinotype-Roman" w:hint="eastAsia"/>
          <w:kern w:val="0"/>
          <w:sz w:val="20"/>
          <w:szCs w:val="20"/>
        </w:rPr>
        <w:lastRenderedPageBreak/>
        <w:t>값도</w:t>
      </w:r>
      <w:proofErr w:type="spellEnd"/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역시 벡터이다.</w:t>
      </w:r>
      <w:r w:rsidR="00C71749"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="00C71749" w:rsidRPr="0043606E">
        <w:rPr>
          <w:rFonts w:cs="PalatinoLinotype-Roman"/>
          <w:kern w:val="0"/>
          <w:sz w:val="20"/>
          <w:szCs w:val="20"/>
        </w:rPr>
        <w:t>ifelse</w:t>
      </w:r>
      <w:proofErr w:type="spellEnd"/>
      <w:r w:rsidR="00C71749" w:rsidRPr="0043606E">
        <w:rPr>
          <w:rFonts w:cs="PalatinoLinotype-Roman"/>
          <w:kern w:val="0"/>
          <w:sz w:val="20"/>
          <w:szCs w:val="20"/>
        </w:rPr>
        <w:t xml:space="preserve">() </w:t>
      </w:r>
      <w:r w:rsidR="00C71749" w:rsidRPr="0043606E">
        <w:rPr>
          <w:rFonts w:cs="PalatinoLinotype-Roman" w:hint="eastAsia"/>
          <w:kern w:val="0"/>
          <w:sz w:val="20"/>
          <w:szCs w:val="20"/>
        </w:rPr>
        <w:t>함수의 문법은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ifelse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(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이 함수의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첫번째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인수는 테스트 표현식이며, 반드시 논리적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인 결과를 반환해야 한다.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이면 바로 다음의 명령문을 실행하며,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>그렇지 않으면 마지막의 명령문을 실행한다.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4243C0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예제에서는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부터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정수값을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할당한다.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의 각 요소에 조건을 적용하여 각 요소가 홀수인지 짝수인지 확인한다.</w:t>
      </w:r>
    </w:p>
    <w:p w:rsidR="00E00CB6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(##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1 to 7 </w:t>
      </w:r>
      <w:r w:rsidRPr="0043606E">
        <w:rPr>
          <w:rFonts w:cs="PalatinoLinotype-Roman" w:hint="eastAsia"/>
          <w:kern w:val="0"/>
          <w:sz w:val="20"/>
          <w:szCs w:val="20"/>
        </w:rPr>
        <w:t>은 오류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&lt;- 1:6</w:t>
      </w:r>
    </w:p>
    <w:p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ifelse</w:t>
      </w:r>
      <w:proofErr w:type="spellEnd"/>
      <w:r w:rsidR="006E1CBA" w:rsidRPr="0043606E">
        <w:rPr>
          <w:rFonts w:cs="PalatinoLinotype-Roman"/>
          <w:kern w:val="0"/>
          <w:sz w:val="20"/>
          <w:szCs w:val="20"/>
        </w:rPr>
        <w:t xml:space="preserve">(x %% 2, paste0(x, </w:t>
      </w:r>
      <w:proofErr w:type="gramStart"/>
      <w:r w:rsidR="006E1CBA" w:rsidRPr="0043606E">
        <w:rPr>
          <w:rFonts w:cs="PalatinoLinotype-Roman"/>
          <w:kern w:val="0"/>
          <w:sz w:val="20"/>
          <w:szCs w:val="20"/>
        </w:rPr>
        <w:t>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proofErr w:type="gramEnd"/>
      <w:r w:rsidR="006E1CBA" w:rsidRPr="0043606E">
        <w:rPr>
          <w:rFonts w:cs="PalatinoLinotype-Roman"/>
          <w:kern w:val="0"/>
          <w:sz w:val="20"/>
          <w:szCs w:val="20"/>
        </w:rPr>
        <w:t>"),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E1CBA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6E1CBA" w:rsidRPr="0043606E">
        <w:rPr>
          <w:rFonts w:cs="PalatinoLinotype-Roman"/>
          <w:kern w:val="0"/>
          <w:sz w:val="20"/>
          <w:szCs w:val="20"/>
        </w:rPr>
        <w:t>1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"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"2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"3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[4]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</w:t>
      </w:r>
      <w:proofErr w:type="gramStart"/>
      <w:r w:rsidR="006E1CBA" w:rsidRPr="0043606E">
        <w:rPr>
          <w:rFonts w:cs="PalatinoLinotype-Roman"/>
          <w:kern w:val="0"/>
          <w:sz w:val="20"/>
          <w:szCs w:val="20"/>
        </w:rPr>
        <w:t>4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proofErr w:type="gramEnd"/>
      <w:r w:rsidR="006E1CBA" w:rsidRPr="0043606E">
        <w:rPr>
          <w:rFonts w:cs="PalatinoLinotype-Roman"/>
          <w:kern w:val="0"/>
          <w:sz w:val="20"/>
          <w:szCs w:val="20"/>
        </w:rPr>
        <w:t>" "5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 "6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84B94" w:rsidRPr="0043606E" w:rsidRDefault="00A84B94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147202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t>For</w:t>
      </w:r>
      <w:r w:rsidR="00181586" w:rsidRPr="0043606E">
        <w:t xml:space="preserve"> </w:t>
      </w:r>
      <w:r w:rsidR="00181586" w:rsidRPr="0043606E">
        <w:rPr>
          <w:rFonts w:hint="eastAsia"/>
        </w:rPr>
        <w:t>루프</w:t>
      </w:r>
    </w:p>
    <w:p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9352B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기본적으로 연속된 값들로 이루어진 벡터에 대해 명령문을 </w:t>
      </w:r>
      <w:r w:rsidR="003D0998" w:rsidRPr="0043606E">
        <w:rPr>
          <w:rFonts w:cs="PalatinoLinotype-Roman" w:hint="eastAsia"/>
          <w:kern w:val="0"/>
          <w:sz w:val="20"/>
          <w:szCs w:val="20"/>
        </w:rPr>
        <w:t>반복할 때 사용된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불리언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또는 복합형 등 어떤 타입이라도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반복할 때마다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루프의 문법은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for(x in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연속형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벡터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074DC" w:rsidRPr="0043606E">
        <w:rPr>
          <w:rFonts w:cs="PalatinoLinotype-Roman" w:hint="eastAsia"/>
          <w:kern w:val="0"/>
          <w:sz w:val="20"/>
          <w:szCs w:val="20"/>
        </w:rPr>
        <w:t>반복 수행될 명령문</w:t>
      </w:r>
    </w:p>
    <w:p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67B3E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루프는 벡터 안에 있는 모든 요소가 모두 </w:t>
      </w:r>
      <w:r w:rsidR="003D0998" w:rsidRPr="0043606E">
        <w:rPr>
          <w:rFonts w:cs="PalatinoLinotype-Roman" w:hint="eastAsia"/>
          <w:kern w:val="0"/>
          <w:sz w:val="20"/>
          <w:szCs w:val="20"/>
        </w:rPr>
        <w:t>소모</w:t>
      </w:r>
      <w:r w:rsidRPr="0043606E">
        <w:rPr>
          <w:rFonts w:cs="PalatinoLinotype-Roman" w:hint="eastAsia"/>
          <w:kern w:val="0"/>
          <w:sz w:val="20"/>
          <w:szCs w:val="20"/>
        </w:rPr>
        <w:t>될 때까지 계속된다.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C2EE0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루프의 예제이다.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26D70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226D70" w:rsidRPr="0043606E">
        <w:rPr>
          <w:rFonts w:cs="PalatinoLinotype-Roman"/>
          <w:kern w:val="0"/>
          <w:sz w:val="20"/>
          <w:szCs w:val="20"/>
        </w:rPr>
        <w:t>x</w:t>
      </w:r>
      <w:r w:rsidR="00226D70" w:rsidRPr="0043606E">
        <w:rPr>
          <w:rFonts w:cs="PalatinoLinotype-Roman" w:hint="eastAsia"/>
          <w:kern w:val="0"/>
          <w:sz w:val="20"/>
          <w:szCs w:val="20"/>
        </w:rPr>
        <w:t>에 값을 할당하고,</w:t>
      </w:r>
      <w:r w:rsidR="00226D70" w:rsidRPr="0043606E">
        <w:rPr>
          <w:rFonts w:cs="PalatinoLinotype-Roman"/>
          <w:kern w:val="0"/>
          <w:sz w:val="20"/>
          <w:szCs w:val="20"/>
        </w:rPr>
        <w:t xml:space="preserve"> for </w:t>
      </w:r>
      <w:r w:rsidR="00226D70" w:rsidRPr="0043606E">
        <w:rPr>
          <w:rFonts w:cs="PalatinoLinotype-Roman" w:hint="eastAsia"/>
          <w:kern w:val="0"/>
          <w:sz w:val="20"/>
          <w:szCs w:val="20"/>
        </w:rPr>
        <w:t>루프를 통해 x의 각 요소를 콘솔에 출력한다.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c(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"John", "Mary", "Paul", "Victoria") </w:t>
      </w:r>
    </w:p>
    <w:p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for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2C2EE0" w:rsidRPr="0043606E">
        <w:rPr>
          <w:rFonts w:cs="PalatinoLinotype-Roman"/>
          <w:kern w:val="0"/>
          <w:sz w:val="20"/>
          <w:szCs w:val="20"/>
        </w:rPr>
        <w:t xml:space="preserve"> in </w:t>
      </w:r>
      <w:proofErr w:type="spellStart"/>
      <w:r w:rsidR="002C2EE0" w:rsidRPr="0043606E">
        <w:rPr>
          <w:rFonts w:cs="PalatinoLinotype-Roman"/>
          <w:kern w:val="0"/>
          <w:sz w:val="20"/>
          <w:szCs w:val="20"/>
        </w:rPr>
        <w:t>seq</w:t>
      </w:r>
      <w:proofErr w:type="spellEnd"/>
      <w:r w:rsidR="002C2EE0" w:rsidRPr="0043606E">
        <w:rPr>
          <w:rFonts w:cs="PalatinoLinotype-Roman"/>
          <w:kern w:val="0"/>
          <w:sz w:val="20"/>
          <w:szCs w:val="20"/>
        </w:rPr>
        <w:t xml:space="preserve">(x)) { </w:t>
      </w:r>
    </w:p>
    <w:p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+     </w:t>
      </w:r>
      <w:proofErr w:type="gramStart"/>
      <w:r w:rsidR="002C2EE0" w:rsidRPr="0043606E">
        <w:rPr>
          <w:rFonts w:cs="PalatinoLinotype-Roman"/>
          <w:kern w:val="0"/>
          <w:sz w:val="20"/>
          <w:szCs w:val="20"/>
        </w:rPr>
        <w:t>print(</w:t>
      </w:r>
      <w:proofErr w:type="gramEnd"/>
      <w:r w:rsidR="002C2EE0" w:rsidRPr="0043606E">
        <w:rPr>
          <w:rFonts w:cs="PalatinoLinotype-Roman"/>
          <w:kern w:val="0"/>
          <w:sz w:val="20"/>
          <w:szCs w:val="20"/>
        </w:rPr>
        <w:t>x[</w:t>
      </w:r>
      <w:proofErr w:type="spellStart"/>
      <w:r w:rsidR="002C2EE0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2C2EE0" w:rsidRPr="0043606E">
        <w:rPr>
          <w:rFonts w:cs="PalatinoLinotype-Roman"/>
          <w:kern w:val="0"/>
          <w:sz w:val="20"/>
          <w:szCs w:val="20"/>
        </w:rPr>
        <w:t xml:space="preserve">]) </w:t>
      </w:r>
    </w:p>
    <w:p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+ }</w:t>
      </w:r>
    </w:p>
    <w:p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1] "John" </w:t>
      </w:r>
    </w:p>
    <w:p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[1] "Mary" </w:t>
      </w:r>
    </w:p>
    <w:p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[1] "Paul"</w:t>
      </w:r>
    </w:p>
    <w:p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"Victoria"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226D70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rPr>
          <w:rFonts w:hint="eastAsia"/>
        </w:rPr>
        <w:t>중첩</w:t>
      </w:r>
      <w:r w:rsidR="00226D70" w:rsidRPr="0043606E">
        <w:t xml:space="preserve"> for </w:t>
      </w:r>
      <w:r w:rsidR="00226D70" w:rsidRPr="0043606E">
        <w:rPr>
          <w:rFonts w:hint="eastAsia"/>
        </w:rPr>
        <w:t>루프</w:t>
      </w:r>
    </w:p>
    <w:p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226D7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nested for loop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="00A71853" w:rsidRPr="0043606E">
        <w:rPr>
          <w:rFonts w:cs="PalatinoLinotype-Roman" w:hint="eastAsia"/>
          <w:kern w:val="0"/>
          <w:sz w:val="20"/>
          <w:szCs w:val="20"/>
        </w:rPr>
        <w:t>는 아래 보이는 것처럼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 xml:space="preserve">루프 안에 </w:t>
      </w:r>
      <w:proofErr w:type="spellStart"/>
      <w:r w:rsidR="00A71853" w:rsidRPr="0043606E">
        <w:rPr>
          <w:rFonts w:cs="PalatinoLinotype-Roman" w:hint="eastAsia"/>
          <w:kern w:val="0"/>
          <w:sz w:val="20"/>
          <w:szCs w:val="20"/>
        </w:rPr>
        <w:t>또다른</w:t>
      </w:r>
      <w:proofErr w:type="spellEnd"/>
      <w:r w:rsidR="00A71853" w:rsidRPr="0043606E">
        <w:rPr>
          <w:rFonts w:cs="PalatinoLinotype-Roman" w:hint="eastAsia"/>
          <w:kern w:val="0"/>
          <w:sz w:val="20"/>
          <w:szCs w:val="20"/>
        </w:rPr>
        <w:t xml:space="preserve">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루프를 정의한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70ECD" w:rsidRPr="0043606E" w:rsidRDefault="004D04F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x in </w:t>
      </w:r>
      <w:proofErr w:type="spellStart"/>
      <w:r w:rsidR="00B2790F" w:rsidRPr="0043606E">
        <w:rPr>
          <w:rFonts w:cs="PalatinoLinotype-Roman" w:hint="eastAsia"/>
          <w:kern w:val="0"/>
          <w:sz w:val="20"/>
          <w:szCs w:val="20"/>
        </w:rPr>
        <w:t>연속형</w:t>
      </w:r>
      <w:proofErr w:type="spellEnd"/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 벡터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) </w:t>
      </w:r>
    </w:p>
    <w:p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반복 수행될 </w:t>
      </w:r>
      <w:proofErr w:type="spellStart"/>
      <w:r w:rsidR="00B2790F" w:rsidRPr="0043606E">
        <w:rPr>
          <w:rFonts w:cs="PalatinoLinotype-Roman" w:hint="eastAsia"/>
          <w:kern w:val="0"/>
          <w:sz w:val="20"/>
          <w:szCs w:val="20"/>
        </w:rPr>
        <w:t>첫번째</w:t>
      </w:r>
      <w:proofErr w:type="spellEnd"/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 명령문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for(y in </w:t>
      </w:r>
      <w:proofErr w:type="spellStart"/>
      <w:r w:rsidR="00B2790F" w:rsidRPr="0043606E">
        <w:rPr>
          <w:rFonts w:cs="PalatinoLinotype-Roman" w:hint="eastAsia"/>
          <w:kern w:val="0"/>
          <w:sz w:val="20"/>
          <w:szCs w:val="20"/>
        </w:rPr>
        <w:t>연속형</w:t>
      </w:r>
      <w:proofErr w:type="spellEnd"/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 벡터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del w:id="90" w:author="you" w:date="2016-12-12T17:58:00Z">
        <w:r w:rsidRPr="0043606E" w:rsidDel="00577CD8">
          <w:rPr>
            <w:rFonts w:cs="PalatinoLinotype-Roman"/>
            <w:kern w:val="0"/>
            <w:sz w:val="20"/>
            <w:szCs w:val="20"/>
          </w:rPr>
          <w:delText xml:space="preserve">    </w:delText>
        </w:r>
      </w:del>
      <w:r w:rsidRPr="0043606E">
        <w:rPr>
          <w:rFonts w:cs="PalatinoLinotype-Roman"/>
          <w:kern w:val="0"/>
          <w:sz w:val="20"/>
          <w:szCs w:val="20"/>
        </w:rPr>
        <w:t>{</w:t>
      </w:r>
    </w:p>
    <w:p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반복 수행될 </w:t>
      </w:r>
      <w:proofErr w:type="spellStart"/>
      <w:r w:rsidR="00B2790F" w:rsidRPr="0043606E">
        <w:rPr>
          <w:rFonts w:cs="PalatinoLinotype-Roman" w:hint="eastAsia"/>
          <w:kern w:val="0"/>
          <w:sz w:val="20"/>
          <w:szCs w:val="20"/>
        </w:rPr>
        <w:t>두번째</w:t>
      </w:r>
      <w:proofErr w:type="spellEnd"/>
      <w:r w:rsidR="00B2790F" w:rsidRPr="0043606E">
        <w:rPr>
          <w:rFonts w:cs="PalatinoLinotype-Roman" w:hint="eastAsia"/>
          <w:kern w:val="0"/>
          <w:sz w:val="20"/>
          <w:szCs w:val="20"/>
        </w:rPr>
        <w:t xml:space="preserve"> 명령문</w:t>
      </w:r>
    </w:p>
    <w:p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.........</w:t>
      </w:r>
    </w:p>
    <w:p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del w:id="91" w:author="you" w:date="2016-12-12T17:58:00Z">
        <w:r w:rsidRPr="0043606E" w:rsidDel="00577CD8">
          <w:rPr>
            <w:rFonts w:cs="PalatinoLinotype-Roman"/>
            <w:kern w:val="0"/>
            <w:sz w:val="20"/>
            <w:szCs w:val="20"/>
          </w:rPr>
          <w:delText xml:space="preserve">    </w:delText>
        </w:r>
      </w:del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</w:t>
      </w:r>
      <w:del w:id="92" w:author="you" w:date="2016-12-12T17:58:00Z">
        <w:r w:rsidRPr="0043606E" w:rsidDel="00577CD8">
          <w:rPr>
            <w:rFonts w:cs="PalatinoLinotype-Roman"/>
            <w:kern w:val="0"/>
            <w:sz w:val="20"/>
            <w:szCs w:val="20"/>
          </w:rPr>
          <w:delText xml:space="preserve">  </w:delText>
        </w:r>
      </w:del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D4729A" w:rsidRPr="0043606E" w:rsidRDefault="007728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루프에서, 이전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루프의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연속형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벡터를 기반으로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가능한 모든 횟수만큼 후속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루프가 반복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이것은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3×3 </w:t>
      </w:r>
      <w:r w:rsidRPr="0043606E">
        <w:rPr>
          <w:rFonts w:cs="PalatinoLinotype-Roman" w:hint="eastAsia"/>
          <w:kern w:val="0"/>
          <w:sz w:val="20"/>
          <w:szCs w:val="20"/>
        </w:rPr>
        <w:t>매트릭스를 mat에 정의</w:t>
      </w:r>
      <w:r w:rsidR="004D04F9" w:rsidRPr="0043606E">
        <w:rPr>
          <w:rFonts w:cs="PalatinoLinotype-Roman" w:hint="eastAsia"/>
          <w:kern w:val="0"/>
          <w:sz w:val="20"/>
          <w:szCs w:val="20"/>
        </w:rPr>
        <w:t>하는 다음 예제를 통해 설명할 수 있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최종 목표는 연속된 더하기 연산을 </w:t>
      </w:r>
      <w:r w:rsidR="00C238F8" w:rsidRPr="0043606E">
        <w:rPr>
          <w:rFonts w:cs="PalatinoLinotype-Roman" w:hint="eastAsia"/>
          <w:kern w:val="0"/>
          <w:sz w:val="20"/>
          <w:szCs w:val="20"/>
        </w:rPr>
        <w:t>통</w:t>
      </w:r>
      <w:r w:rsidRPr="0043606E">
        <w:rPr>
          <w:rFonts w:cs="PalatinoLinotype-Roman" w:hint="eastAsia"/>
          <w:kern w:val="0"/>
          <w:sz w:val="20"/>
          <w:szCs w:val="20"/>
        </w:rPr>
        <w:t>해 매트릭스 안에 있는 모든 값의 총합을 구하는 것이다.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첫번째로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sum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r w:rsidRPr="0043606E">
        <w:rPr>
          <w:rFonts w:cs="PalatinoLinotype-Roman"/>
          <w:kern w:val="0"/>
          <w:sz w:val="20"/>
          <w:szCs w:val="20"/>
        </w:rPr>
        <w:t>0</w:t>
      </w:r>
      <w:r w:rsidRPr="0043606E">
        <w:rPr>
          <w:rFonts w:cs="PalatinoLinotype-Roman" w:hint="eastAsia"/>
          <w:kern w:val="0"/>
          <w:sz w:val="20"/>
          <w:szCs w:val="20"/>
        </w:rPr>
        <w:t>으로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sum </w:t>
      </w:r>
      <w:r w:rsidRPr="0043606E">
        <w:rPr>
          <w:rFonts w:cs="PalatinoLinotype-Roman" w:hint="eastAsia"/>
          <w:kern w:val="0"/>
          <w:sz w:val="20"/>
          <w:szCs w:val="20"/>
        </w:rPr>
        <w:t>변수는 순차적으로 매트릭스 내의 모든 요소와 자신을 더한 값으로 업데이트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매트릭스의 각 행의 모든 열의 값을 </w:t>
      </w:r>
      <w:r w:rsidR="00C238F8" w:rsidRPr="0043606E">
        <w:rPr>
          <w:rFonts w:cs="PalatinoLinotype-Roman"/>
          <w:kern w:val="0"/>
          <w:sz w:val="20"/>
          <w:szCs w:val="20"/>
        </w:rPr>
        <w:t>sum</w:t>
      </w:r>
      <w:r w:rsidR="00C238F8" w:rsidRPr="0043606E">
        <w:rPr>
          <w:rFonts w:cs="PalatinoLinotype-Roman" w:hint="eastAsia"/>
          <w:kern w:val="0"/>
          <w:sz w:val="20"/>
          <w:szCs w:val="20"/>
        </w:rPr>
        <w:t>에 더하는 연산 순서로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for </w:t>
      </w:r>
      <w:r w:rsidR="00C238F8" w:rsidRPr="0043606E">
        <w:rPr>
          <w:rFonts w:cs="PalatinoLinotype-Roman" w:hint="eastAsia"/>
          <w:kern w:val="0"/>
          <w:sz w:val="20"/>
          <w:szCs w:val="20"/>
        </w:rPr>
        <w:t>루프로 정의했다.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mat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&lt;- matrix(1:9,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ncol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= 3)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A71853" w:rsidRPr="0043606E">
        <w:rPr>
          <w:rFonts w:cs="PalatinoLinotype-Roman"/>
          <w:kern w:val="0"/>
          <w:sz w:val="20"/>
          <w:szCs w:val="20"/>
        </w:rPr>
        <w:t>sum</w:t>
      </w:r>
      <w:proofErr w:type="gramEnd"/>
      <w:r w:rsidR="00A71853" w:rsidRPr="0043606E">
        <w:rPr>
          <w:rFonts w:cs="PalatinoLinotype-Roman"/>
          <w:kern w:val="0"/>
          <w:sz w:val="20"/>
          <w:szCs w:val="20"/>
        </w:rPr>
        <w:t xml:space="preserve"> &lt;- 0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A71853" w:rsidRPr="0043606E">
        <w:rPr>
          <w:rFonts w:cs="PalatinoLinotype-Roman"/>
          <w:kern w:val="0"/>
          <w:sz w:val="20"/>
          <w:szCs w:val="20"/>
        </w:rPr>
        <w:t>for</w:t>
      </w:r>
      <w:proofErr w:type="gramEnd"/>
      <w:r w:rsidR="00A71853"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 xml:space="preserve"> in 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seq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>(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nrow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 xml:space="preserve">(mat)))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{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</w:t>
      </w:r>
      <w:proofErr w:type="gramStart"/>
      <w:r w:rsidR="00A71853" w:rsidRPr="0043606E">
        <w:rPr>
          <w:rFonts w:cs="PalatinoLinotype-Roman"/>
          <w:kern w:val="0"/>
          <w:sz w:val="20"/>
          <w:szCs w:val="20"/>
        </w:rPr>
        <w:t>for</w:t>
      </w:r>
      <w:proofErr w:type="gramEnd"/>
      <w:r w:rsidR="00A71853" w:rsidRPr="0043606E">
        <w:rPr>
          <w:rFonts w:cs="PalatinoLinotype-Roman"/>
          <w:kern w:val="0"/>
          <w:sz w:val="20"/>
          <w:szCs w:val="20"/>
        </w:rPr>
        <w:t xml:space="preserve"> (j in 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seq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>(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ncol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 xml:space="preserve">(mat)))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    {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      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sum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&lt;- sum +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mat[</w:t>
      </w:r>
      <w:proofErr w:type="spellStart"/>
      <w:r w:rsidR="00A71853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A71853" w:rsidRPr="0043606E">
        <w:rPr>
          <w:rFonts w:cs="PalatinoLinotype-Roman"/>
          <w:kern w:val="0"/>
          <w:sz w:val="20"/>
          <w:szCs w:val="20"/>
        </w:rPr>
        <w:t xml:space="preserve">, j]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    </w:t>
      </w:r>
      <w:proofErr w:type="gramStart"/>
      <w:r w:rsidR="00A71853" w:rsidRPr="0043606E">
        <w:rPr>
          <w:rFonts w:cs="PalatinoLinotype-Roman"/>
          <w:kern w:val="0"/>
          <w:sz w:val="20"/>
          <w:szCs w:val="20"/>
        </w:rPr>
        <w:t>print(</w:t>
      </w:r>
      <w:proofErr w:type="gramEnd"/>
      <w:r w:rsidR="00A71853" w:rsidRPr="0043606E">
        <w:rPr>
          <w:rFonts w:cs="PalatinoLinotype-Roman"/>
          <w:kern w:val="0"/>
          <w:sz w:val="20"/>
          <w:szCs w:val="20"/>
        </w:rPr>
        <w:t xml:space="preserve">sum)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}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}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[1] 5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12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14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19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27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30 </w:t>
      </w:r>
    </w:p>
    <w:p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36 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45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71D43" w:rsidRPr="0043606E" w:rsidRDefault="00A71D4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4B94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While loop</w:t>
      </w:r>
    </w:p>
    <w:p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특정 조건이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만족되다면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계속 </w:t>
      </w:r>
      <w:r w:rsidR="00CD77D8" w:rsidRPr="0043606E">
        <w:rPr>
          <w:rFonts w:cs="PalatinoLinotype-Roman" w:hint="eastAsia"/>
          <w:kern w:val="0"/>
          <w:sz w:val="20"/>
          <w:szCs w:val="20"/>
        </w:rPr>
        <w:t>반복하는 루프이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 문법은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while (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</w:t>
      </w:r>
      <w:proofErr w:type="spellEnd"/>
      <w:r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BF5FEB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일 경우 수행할 명령문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반복적 수행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238F8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예제를 통해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루프를 자세히 알아보자.</w:t>
      </w:r>
      <w:r w:rsidR="00E1635E"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객체 </w:t>
      </w:r>
      <w:proofErr w:type="spellStart"/>
      <w:r w:rsidR="00E1635E"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매 반복마다 만족되어야 할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표현식은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&lt;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>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처음에 </w:t>
      </w:r>
      <w:proofErr w:type="spellStart"/>
      <w:r w:rsidR="00303062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303062" w:rsidRPr="0043606E">
        <w:rPr>
          <w:rFonts w:cs="PalatinoLinotype-Roman"/>
          <w:kern w:val="0"/>
          <w:sz w:val="20"/>
          <w:szCs w:val="20"/>
        </w:rPr>
        <w:t xml:space="preserve"> = 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이므로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true가 되어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 안의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명령문에 의하면 </w:t>
      </w:r>
      <w:proofErr w:type="spellStart"/>
      <w:r w:rsidR="0086609C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콘솔에 출력되고 그 다음에 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1을 </w:t>
      </w:r>
      <w:r w:rsidR="0086609C" w:rsidRPr="0043606E">
        <w:rPr>
          <w:rFonts w:cs="PalatinoLinotype-Roman" w:hint="eastAsia"/>
          <w:kern w:val="0"/>
          <w:sz w:val="20"/>
          <w:szCs w:val="20"/>
        </w:rPr>
        <w:t>증가시킨다.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이제 </w:t>
      </w:r>
      <w:proofErr w:type="spellStart"/>
      <w:r w:rsidR="0086609C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86609C" w:rsidRPr="0043606E">
        <w:rPr>
          <w:rFonts w:cs="PalatinoLinotype-Roman"/>
          <w:kern w:val="0"/>
          <w:sz w:val="20"/>
          <w:szCs w:val="20"/>
        </w:rPr>
        <w:t>2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가 되었고, 다시 한번 테스트 </w:t>
      </w:r>
      <w:proofErr w:type="spellStart"/>
      <w:r w:rsidR="0086609C" w:rsidRPr="0043606E">
        <w:rPr>
          <w:rFonts w:cs="PalatinoLinotype-Roman" w:hint="eastAsia"/>
          <w:kern w:val="0"/>
          <w:sz w:val="20"/>
          <w:szCs w:val="20"/>
        </w:rPr>
        <w:t>표현식의</w:t>
      </w:r>
      <w:proofErr w:type="spellEnd"/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</w:t>
      </w:r>
      <w:r w:rsidR="00303062" w:rsidRPr="0043606E">
        <w:rPr>
          <w:rFonts w:cs="PalatinoLinotype-Roman" w:hint="eastAsia"/>
          <w:kern w:val="0"/>
          <w:sz w:val="20"/>
          <w:szCs w:val="20"/>
        </w:rPr>
        <w:t xml:space="preserve"> false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 확인한다.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그 결과가 </w:t>
      </w:r>
      <w:r w:rsidR="00361BBB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라면 </w:t>
      </w:r>
      <w:r w:rsidR="008E151D" w:rsidRPr="0043606E">
        <w:rPr>
          <w:rFonts w:cs="PalatinoLinotype-Roman" w:hint="eastAsia"/>
          <w:kern w:val="0"/>
          <w:sz w:val="20"/>
          <w:szCs w:val="20"/>
        </w:rPr>
        <w:t>명령문이 수행된다.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루프는 조건이 </w:t>
      </w:r>
      <w:r w:rsidR="00692F88" w:rsidRPr="0043606E">
        <w:rPr>
          <w:rFonts w:cs="PalatinoLinotype-Roman" w:hint="eastAsia"/>
          <w:kern w:val="0"/>
          <w:sz w:val="20"/>
          <w:szCs w:val="20"/>
        </w:rPr>
        <w:t>false가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될 때까지, 이 경우에는 </w:t>
      </w:r>
      <w:proofErr w:type="spellStart"/>
      <w:r w:rsidR="008E151D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="008E151D" w:rsidRPr="0043606E">
        <w:rPr>
          <w:rFonts w:cs="PalatinoLinotype-Roman"/>
          <w:kern w:val="0"/>
          <w:sz w:val="20"/>
          <w:szCs w:val="20"/>
        </w:rPr>
        <w:t>10</w:t>
      </w:r>
      <w:r w:rsidR="008E151D" w:rsidRPr="0043606E">
        <w:rPr>
          <w:rFonts w:cs="PalatinoLinotype-Roman" w:hint="eastAsia"/>
          <w:kern w:val="0"/>
          <w:sz w:val="20"/>
          <w:szCs w:val="20"/>
        </w:rPr>
        <w:t>이 될 때까지 반복된다.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여기서 </w:t>
      </w:r>
      <w:proofErr w:type="spellStart"/>
      <w:r w:rsidR="008E151D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8E151D" w:rsidRPr="0043606E">
        <w:rPr>
          <w:rFonts w:cs="PalatinoLinotype-Roman" w:hint="eastAsia"/>
          <w:kern w:val="0"/>
          <w:sz w:val="20"/>
          <w:szCs w:val="20"/>
        </w:rPr>
        <w:t>가 증가되는 부분은</w:t>
      </w:r>
      <w:r w:rsidR="00692F88" w:rsidRPr="0043606E">
        <w:rPr>
          <w:rFonts w:cs="PalatinoLinotype-Roman" w:hint="eastAsia"/>
          <w:kern w:val="0"/>
          <w:sz w:val="20"/>
          <w:szCs w:val="20"/>
        </w:rPr>
        <w:t xml:space="preserve"> 매우 중요하며,</w:t>
      </w:r>
      <w:r w:rsidR="00692F88" w:rsidRPr="0043606E">
        <w:rPr>
          <w:rFonts w:cs="PalatinoLinotype-Roman"/>
          <w:kern w:val="0"/>
          <w:sz w:val="20"/>
          <w:szCs w:val="20"/>
        </w:rPr>
        <w:t xml:space="preserve"> </w:t>
      </w:r>
      <w:r w:rsidR="00692F88" w:rsidRPr="0043606E">
        <w:rPr>
          <w:rFonts w:cs="PalatinoLinotype-Roman" w:hint="eastAsia"/>
          <w:kern w:val="0"/>
          <w:sz w:val="20"/>
          <w:szCs w:val="20"/>
        </w:rPr>
        <w:t>이것이 없으면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루프가 무한 </w:t>
      </w:r>
      <w:r w:rsidR="00692F88" w:rsidRPr="0043606E">
        <w:rPr>
          <w:rFonts w:cs="PalatinoLinotype-Roman" w:hint="eastAsia"/>
          <w:kern w:val="0"/>
          <w:sz w:val="20"/>
          <w:szCs w:val="20"/>
        </w:rPr>
        <w:t>반복될 수 있</w:t>
      </w:r>
      <w:r w:rsidR="00A82E5D" w:rsidRPr="0043606E">
        <w:rPr>
          <w:rFonts w:cs="PalatinoLinotype-Roman" w:hint="eastAsia"/>
          <w:kern w:val="0"/>
          <w:sz w:val="20"/>
          <w:szCs w:val="20"/>
        </w:rPr>
        <w:t>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C238F8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C238F8" w:rsidRPr="0043606E">
        <w:rPr>
          <w:rFonts w:cs="PalatinoLinotype-Roman"/>
          <w:kern w:val="0"/>
          <w:sz w:val="20"/>
          <w:szCs w:val="20"/>
        </w:rPr>
        <w:t xml:space="preserve"> &lt;- 1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&gt; while (</w:t>
      </w:r>
      <w:proofErr w:type="spellStart"/>
      <w:r w:rsidR="00C238F8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C238F8" w:rsidRPr="0043606E">
        <w:rPr>
          <w:rFonts w:cs="PalatinoLinotype-Roman"/>
          <w:kern w:val="0"/>
          <w:sz w:val="20"/>
          <w:szCs w:val="20"/>
        </w:rPr>
        <w:t xml:space="preserve"> &lt; 10) </w:t>
      </w:r>
    </w:p>
    <w:p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{</w:t>
      </w:r>
    </w:p>
    <w:p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gramStart"/>
      <w:r w:rsidR="00C238F8" w:rsidRPr="0043606E">
        <w:rPr>
          <w:rFonts w:cs="PalatinoLinotype-Roman"/>
          <w:kern w:val="0"/>
          <w:sz w:val="20"/>
          <w:szCs w:val="20"/>
        </w:rPr>
        <w:t>print(</w:t>
      </w:r>
      <w:proofErr w:type="spellStart"/>
      <w:proofErr w:type="gramEnd"/>
      <w:r w:rsidR="00C238F8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C238F8" w:rsidRPr="0043606E">
        <w:rPr>
          <w:rFonts w:cs="PalatinoLinotype-Roman"/>
          <w:kern w:val="0"/>
          <w:sz w:val="20"/>
          <w:szCs w:val="20"/>
        </w:rPr>
        <w:t>)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r w:rsidR="00C238F8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C238F8" w:rsidRPr="0043606E">
        <w:rPr>
          <w:rFonts w:cs="PalatinoLinotype-Roman"/>
          <w:kern w:val="0"/>
          <w:sz w:val="20"/>
          <w:szCs w:val="20"/>
        </w:rPr>
        <w:t xml:space="preserve"> &lt;- </w:t>
      </w:r>
      <w:proofErr w:type="spellStart"/>
      <w:r w:rsidR="00C238F8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C238F8" w:rsidRPr="0043606E">
        <w:rPr>
          <w:rFonts w:cs="PalatinoLinotype-Roman"/>
          <w:kern w:val="0"/>
          <w:sz w:val="20"/>
          <w:szCs w:val="20"/>
        </w:rPr>
        <w:t xml:space="preserve"> + 1 </w:t>
      </w:r>
    </w:p>
    <w:p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}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4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5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6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7 </w:t>
      </w:r>
    </w:p>
    <w:p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8 </w:t>
      </w:r>
    </w:p>
    <w:p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9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BD31E0" w:rsidRPr="0043606E" w:rsidRDefault="00BD31E0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BD31E0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A82E5D" w:rsidRPr="0043606E">
        <w:rPr>
          <w:rFonts w:hint="eastAsia"/>
        </w:rPr>
        <w:t>루프 내에서 사용하는 특수한 명령문</w:t>
      </w:r>
    </w:p>
    <w:p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</w:t>
      </w:r>
      <w:r w:rsidR="00922FE3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="00F82F65" w:rsidRPr="0043606E">
        <w:rPr>
          <w:rFonts w:cs="PalatinoLinotype-Roman" w:hint="eastAsia"/>
          <w:kern w:val="0"/>
          <w:sz w:val="20"/>
          <w:szCs w:val="20"/>
        </w:rPr>
        <w:t xml:space="preserve"> 또는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명령으로 </w:t>
      </w:r>
      <w:r w:rsidR="00922FE3" w:rsidRPr="0043606E">
        <w:rPr>
          <w:rFonts w:cs="PalatinoLinotype-Roman" w:hint="eastAsia"/>
          <w:kern w:val="0"/>
          <w:sz w:val="20"/>
          <w:szCs w:val="20"/>
        </w:rPr>
        <w:t>루프를 변경할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이것은 명령 수행에 요구되는 다른 조건들을 루프 </w:t>
      </w:r>
      <w:r w:rsidR="00F82F65" w:rsidRPr="0043606E">
        <w:rPr>
          <w:rFonts w:cs="PalatinoLinotype-Roman" w:hint="eastAsia"/>
          <w:kern w:val="0"/>
          <w:sz w:val="20"/>
          <w:szCs w:val="20"/>
        </w:rPr>
        <w:t>내에 추가하는데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도움이 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BD31E0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F45399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6D5E5E" w:rsidRPr="0043606E">
        <w:rPr>
          <w:rFonts w:cs="PalatinoLinotype-Roman"/>
          <w:b/>
          <w:kern w:val="0"/>
          <w:sz w:val="20"/>
          <w:szCs w:val="20"/>
        </w:rPr>
        <w:t xml:space="preserve">Break </w:t>
      </w:r>
      <w:r w:rsidR="006D5E5E" w:rsidRPr="0043606E">
        <w:rPr>
          <w:rFonts w:cs="PalatinoLinotype-Roman" w:hint="eastAsia"/>
          <w:b/>
          <w:kern w:val="0"/>
          <w:sz w:val="20"/>
          <w:szCs w:val="20"/>
        </w:rPr>
        <w:t>명령</w:t>
      </w:r>
    </w:p>
    <w:p w:rsidR="00E00CB6" w:rsidRPr="0043606E" w:rsidRDefault="00F05A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명령문의 문법은 그냥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break</w:t>
      </w:r>
      <w:r w:rsidRPr="0043606E">
        <w:rPr>
          <w:rFonts w:cs="PalatinoLinotype-Roman" w:hint="eastAsia"/>
          <w:kern w:val="0"/>
          <w:sz w:val="20"/>
          <w:szCs w:val="20"/>
        </w:rPr>
        <w:t>는 남은 반복을 멈추고 루프를 종료할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break </w:t>
      </w:r>
      <w:r w:rsidRPr="0043606E">
        <w:rPr>
          <w:rFonts w:cs="PalatinoLinotype-Roman" w:hint="eastAsia"/>
          <w:kern w:val="0"/>
          <w:sz w:val="20"/>
          <w:szCs w:val="20"/>
        </w:rPr>
        <w:t>명령이 중첩 루프</w:t>
      </w:r>
      <w:r w:rsidR="0019002E" w:rsidRPr="0043606E">
        <w:rPr>
          <w:rFonts w:cs="PalatinoLinotype-Roman" w:hint="eastAsia"/>
          <w:kern w:val="0"/>
          <w:sz w:val="20"/>
          <w:szCs w:val="20"/>
        </w:rPr>
        <w:t>에서 사용될 경우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9002E" w:rsidRPr="0043606E">
        <w:rPr>
          <w:rFonts w:cs="PalatinoLinotype-Roman"/>
          <w:kern w:val="0"/>
          <w:sz w:val="20"/>
          <w:szCs w:val="20"/>
        </w:rPr>
        <w:t>break</w:t>
      </w:r>
      <w:r w:rsidR="0019002E" w:rsidRPr="0043606E">
        <w:rPr>
          <w:rFonts w:cs="PalatinoLinotype-Roman" w:hint="eastAsia"/>
          <w:kern w:val="0"/>
          <w:sz w:val="20"/>
          <w:szCs w:val="20"/>
        </w:rPr>
        <w:t xml:space="preserve">가 언급된 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가장 안쪽 </w:t>
      </w:r>
      <w:r w:rsidR="0019002E" w:rsidRPr="0043606E">
        <w:rPr>
          <w:rFonts w:cs="PalatinoLinotype-Roman" w:hint="eastAsia"/>
          <w:kern w:val="0"/>
          <w:sz w:val="20"/>
          <w:szCs w:val="20"/>
        </w:rPr>
        <w:t>루프는</w:t>
      </w:r>
      <w:r w:rsidR="00177E4B" w:rsidRPr="0043606E">
        <w:rPr>
          <w:rFonts w:cs="PalatinoLinotype-Roman" w:hint="eastAsia"/>
          <w:kern w:val="0"/>
          <w:sz w:val="20"/>
          <w:szCs w:val="20"/>
        </w:rPr>
        <w:t xml:space="preserve"> 종료되지만 그 바깥쪽 루프에는 영향을 미치지 않는다.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/>
          <w:kern w:val="0"/>
          <w:sz w:val="20"/>
          <w:szCs w:val="20"/>
        </w:rPr>
        <w:t>8</w:t>
      </w:r>
      <w:r w:rsidRPr="0043606E">
        <w:rPr>
          <w:rFonts w:cs="PalatinoLinotype-Roman" w:hint="eastAsia"/>
          <w:kern w:val="0"/>
          <w:sz w:val="20"/>
          <w:szCs w:val="20"/>
        </w:rPr>
        <w:t>이 되면 루프가 종료되는 예제이다.</w:t>
      </w:r>
    </w:p>
    <w:p w:rsidR="0019002E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82E5D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82E5D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gramStart"/>
      <w:r w:rsidR="00A82E5D" w:rsidRPr="0043606E">
        <w:rPr>
          <w:rFonts w:cs="PalatinoLinotype-Roman"/>
          <w:kern w:val="0"/>
          <w:sz w:val="20"/>
          <w:szCs w:val="20"/>
        </w:rPr>
        <w:t>for</w:t>
      </w:r>
      <w:proofErr w:type="gramEnd"/>
      <w:r w:rsidR="00A82E5D"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="00A82E5D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A82E5D" w:rsidRPr="0043606E">
        <w:rPr>
          <w:rFonts w:cs="PalatinoLinotype-Roman"/>
          <w:kern w:val="0"/>
          <w:sz w:val="20"/>
          <w:szCs w:val="20"/>
        </w:rPr>
        <w:t xml:space="preserve"> in 1:30) </w:t>
      </w:r>
    </w:p>
    <w:p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&lt; 8) </w:t>
      </w:r>
    </w:p>
    <w:p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print(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paste0("Cu</w:t>
      </w:r>
      <w:r w:rsidRPr="0043606E">
        <w:rPr>
          <w:rFonts w:cs="PalatinoLinotype-Roman"/>
          <w:kern w:val="0"/>
          <w:sz w:val="20"/>
          <w:szCs w:val="20"/>
        </w:rPr>
        <w:t>rrent value is ",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)) </w:t>
      </w:r>
    </w:p>
    <w:p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print(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paste0("Current value is ",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," and</w:t>
      </w:r>
      <w:r w:rsidRPr="0043606E">
        <w:rPr>
          <w:rFonts w:cs="PalatinoLinotype-Roman"/>
          <w:kern w:val="0"/>
          <w:sz w:val="20"/>
          <w:szCs w:val="20"/>
        </w:rPr>
        <w:t xml:space="preserve"> the loop breaks")) </w:t>
      </w:r>
    </w:p>
    <w:p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break </w:t>
      </w:r>
    </w:p>
    <w:p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1" </w:t>
      </w: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2" </w:t>
      </w: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3" </w:t>
      </w: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4" </w:t>
      </w: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5" </w:t>
      </w:r>
    </w:p>
    <w:p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6" </w:t>
      </w:r>
    </w:p>
    <w:p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"Current value is 7"</w:t>
      </w:r>
    </w:p>
    <w:p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"Current value is 8 and the loop breaks"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574FE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951358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b/>
          <w:kern w:val="0"/>
          <w:sz w:val="20"/>
          <w:szCs w:val="20"/>
        </w:rPr>
        <w:t xml:space="preserve">Next </w:t>
      </w:r>
      <w:r w:rsidR="00951358">
        <w:rPr>
          <w:rFonts w:cs="PalatinoLinotype-Roman" w:hint="eastAsia"/>
          <w:b/>
          <w:kern w:val="0"/>
          <w:sz w:val="20"/>
          <w:szCs w:val="20"/>
        </w:rPr>
        <w:t>명령</w:t>
      </w:r>
    </w:p>
    <w:p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명령문의 문법도 그냥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>명령은 조건에 기반하여 루프 내의 중간 과정을 반복하지 않고 넘길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 xml:space="preserve">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명령에 대한 조건이 </w:t>
      </w:r>
      <w:r w:rsidR="00A54FBC" w:rsidRPr="0043606E">
        <w:rPr>
          <w:rFonts w:cs="PalatinoLinotype-Roman" w:hint="eastAsia"/>
          <w:kern w:val="0"/>
          <w:sz w:val="20"/>
          <w:szCs w:val="20"/>
        </w:rPr>
        <w:t>만족되면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루프 내에서 그 아래의 모든 </w:t>
      </w:r>
      <w:r w:rsidR="00A54FBC" w:rsidRPr="0043606E">
        <w:rPr>
          <w:rFonts w:cs="PalatinoLinotype-Roman" w:hint="eastAsia"/>
          <w:kern w:val="0"/>
          <w:sz w:val="20"/>
          <w:szCs w:val="20"/>
        </w:rPr>
        <w:t>작업을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수행하지 않고 다음 순번의 반복을 시작한다.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A549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나누어서 나머지가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인 조건을 만족하는 홀수인 경우만 출력하는 예제이다.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for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in 1:10) </w:t>
      </w:r>
    </w:p>
    <w:p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(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%% 2) </w:t>
      </w:r>
    </w:p>
    <w:p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</w:t>
      </w:r>
      <w:r w:rsidRPr="0043606E">
        <w:rPr>
          <w:rFonts w:cs="PalatinoLinotype-Roman"/>
          <w:kern w:val="0"/>
          <w:sz w:val="20"/>
          <w:szCs w:val="20"/>
        </w:rPr>
        <w:t>int(paste0(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,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" 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홀수</w:t>
      </w:r>
      <w:r w:rsidRPr="0043606E">
        <w:rPr>
          <w:rFonts w:cs="PalatinoLinotype-Roman"/>
          <w:kern w:val="0"/>
          <w:sz w:val="20"/>
          <w:szCs w:val="20"/>
        </w:rPr>
        <w:t xml:space="preserve">")) </w:t>
      </w:r>
    </w:p>
    <w:p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 </w:t>
      </w:r>
    </w:p>
    <w:p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next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</w:t>
      </w:r>
      <w:r w:rsidR="003A5493" w:rsidRPr="0043606E">
        <w:rPr>
          <w:rFonts w:cs="PalatinoLinotype-Roman"/>
          <w:kern w:val="0"/>
          <w:sz w:val="20"/>
          <w:szCs w:val="20"/>
        </w:rPr>
        <w:t>]   "</w:t>
      </w:r>
      <w:proofErr w:type="gramStart"/>
      <w:r w:rsidR="003A5493" w:rsidRPr="0043606E">
        <w:rPr>
          <w:rFonts w:cs="PalatinoLinotype-Roman"/>
          <w:kern w:val="0"/>
          <w:sz w:val="20"/>
          <w:szCs w:val="20"/>
        </w:rPr>
        <w:t>1 :</w:t>
      </w:r>
      <w:proofErr w:type="gramEnd"/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>[1]   "</w:t>
      </w:r>
      <w:proofErr w:type="gramStart"/>
      <w:r w:rsidR="003A5493" w:rsidRPr="0043606E">
        <w:rPr>
          <w:rFonts w:cs="PalatinoLinotype-Roman"/>
          <w:kern w:val="0"/>
          <w:sz w:val="20"/>
          <w:szCs w:val="20"/>
        </w:rPr>
        <w:t>3 :</w:t>
      </w:r>
      <w:proofErr w:type="gramEnd"/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>[1]   "</w:t>
      </w:r>
      <w:proofErr w:type="gramStart"/>
      <w:r w:rsidR="003A5493" w:rsidRPr="0043606E">
        <w:rPr>
          <w:rFonts w:cs="PalatinoLinotype-Roman"/>
          <w:kern w:val="0"/>
          <w:sz w:val="20"/>
          <w:szCs w:val="20"/>
        </w:rPr>
        <w:t>5 :</w:t>
      </w:r>
      <w:proofErr w:type="gramEnd"/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>[1]   "</w:t>
      </w:r>
      <w:proofErr w:type="gramStart"/>
      <w:r w:rsidR="003A5493" w:rsidRPr="0043606E">
        <w:rPr>
          <w:rFonts w:cs="PalatinoLinotype-Roman"/>
          <w:kern w:val="0"/>
          <w:sz w:val="20"/>
          <w:szCs w:val="20"/>
        </w:rPr>
        <w:t>7 :</w:t>
      </w:r>
      <w:proofErr w:type="gramEnd"/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>[1]   "</w:t>
      </w:r>
      <w:proofErr w:type="gramStart"/>
      <w:r w:rsidR="003A5493" w:rsidRPr="0043606E">
        <w:rPr>
          <w:rFonts w:cs="PalatinoLinotype-Roman"/>
          <w:kern w:val="0"/>
          <w:sz w:val="20"/>
          <w:szCs w:val="20"/>
        </w:rPr>
        <w:t>9 :</w:t>
      </w:r>
      <w:proofErr w:type="gramEnd"/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901FD" w:rsidRPr="0043606E" w:rsidRDefault="006901FD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6901FD" w:rsidP="00DD789D">
      <w:pPr>
        <w:pStyle w:val="ac"/>
      </w:pPr>
      <w:r w:rsidRPr="0043606E">
        <w:t>&lt;</w:t>
      </w:r>
      <w:r w:rsidR="00951358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822759">
        <w:rPr>
          <w:rFonts w:hint="eastAsia"/>
        </w:rPr>
        <w:t>반복 루프</w:t>
      </w:r>
    </w:p>
    <w:p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D06F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반복 루프(</w:t>
      </w:r>
      <w:r w:rsidRPr="0043606E">
        <w:rPr>
          <w:rFonts w:cs="PalatinoLinotype-Roman"/>
          <w:kern w:val="0"/>
          <w:sz w:val="20"/>
          <w:szCs w:val="20"/>
        </w:rPr>
        <w:t>repeat 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어떤 조건(테스트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)이 없이 수없이 반복되는 무한 루프의 일종이다.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그렇기 때문에 사용자는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명령문을 사용하여 루프가 종료되도록 반드시 종료 조건을 명확하게 언급해 주어야만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 루프의 문법은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repeat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{</w:t>
      </w:r>
    </w:p>
    <w:p w:rsidR="009261A0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0358C8" w:rsidRPr="0043606E">
        <w:rPr>
          <w:rFonts w:cs="PalatinoLinotype-Roman"/>
          <w:kern w:val="0"/>
          <w:sz w:val="20"/>
          <w:szCs w:val="20"/>
        </w:rPr>
        <w:t xml:space="preserve">break </w:t>
      </w:r>
      <w:r w:rsidR="009261A0" w:rsidRPr="0043606E">
        <w:rPr>
          <w:rFonts w:cs="PalatinoLinotype-Roman" w:hint="eastAsia"/>
          <w:kern w:val="0"/>
          <w:sz w:val="20"/>
          <w:szCs w:val="20"/>
        </w:rPr>
        <w:t>명령과</w:t>
      </w:r>
      <w:r w:rsidR="000358C8" w:rsidRPr="0043606E">
        <w:rPr>
          <w:rFonts w:cs="PalatinoLinotype-Roman" w:hint="eastAsia"/>
          <w:kern w:val="0"/>
          <w:sz w:val="20"/>
          <w:szCs w:val="20"/>
        </w:rPr>
        <w:t xml:space="preserve"> 명</w:t>
      </w:r>
      <w:r w:rsidR="009261A0" w:rsidRPr="0043606E">
        <w:rPr>
          <w:rFonts w:cs="PalatinoLinotype-Roman" w:hint="eastAsia"/>
          <w:kern w:val="0"/>
          <w:sz w:val="20"/>
          <w:szCs w:val="20"/>
        </w:rPr>
        <w:t>확</w:t>
      </w:r>
      <w:r w:rsidR="000358C8" w:rsidRPr="0043606E">
        <w:rPr>
          <w:rFonts w:cs="PalatinoLinotype-Roman" w:hint="eastAsia"/>
          <w:kern w:val="0"/>
          <w:sz w:val="20"/>
          <w:szCs w:val="20"/>
        </w:rPr>
        <w:t>한 종료 조건</w:t>
      </w:r>
      <w:r w:rsidR="009261A0" w:rsidRPr="0043606E">
        <w:rPr>
          <w:rFonts w:cs="PalatinoLinotype-Roman" w:hint="eastAsia"/>
          <w:kern w:val="0"/>
          <w:sz w:val="20"/>
          <w:szCs w:val="20"/>
        </w:rPr>
        <w:t>을 가지고 있는 반복할 명령문</w:t>
      </w:r>
    </w:p>
    <w:p w:rsidR="00E00CB6" w:rsidRPr="0043606E" w:rsidRDefault="009261A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4714E" w:rsidRPr="0043606E" w:rsidRDefault="0065715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다음,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한 번의 </w:t>
      </w:r>
      <w:r w:rsidR="00BC3647" w:rsidRPr="0043606E">
        <w:rPr>
          <w:rFonts w:cs="PalatinoLinotype-Roman" w:hint="eastAsia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반복마다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세 제곱한 값을 </w:t>
      </w:r>
      <w:r w:rsidRPr="0043606E">
        <w:rPr>
          <w:rFonts w:cs="PalatinoLinotype-Roman"/>
          <w:kern w:val="0"/>
          <w:sz w:val="20"/>
          <w:szCs w:val="20"/>
        </w:rPr>
        <w:t xml:space="preserve">cube </w:t>
      </w:r>
      <w:r w:rsidRPr="0043606E">
        <w:rPr>
          <w:rFonts w:cs="PalatinoLinotype-Roman" w:hint="eastAsia"/>
          <w:kern w:val="0"/>
          <w:sz w:val="20"/>
          <w:szCs w:val="20"/>
        </w:rPr>
        <w:t>객체에 넣고 7</w:t>
      </w:r>
      <w:r w:rsidRPr="0043606E">
        <w:rPr>
          <w:rFonts w:cs="PalatinoLinotype-Roman"/>
          <w:kern w:val="0"/>
          <w:sz w:val="20"/>
          <w:szCs w:val="20"/>
        </w:rPr>
        <w:t xml:space="preserve">29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보다 큰지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아닌</w:t>
      </w:r>
      <w:r w:rsidRPr="0043606E">
        <w:rPr>
          <w:rFonts w:cs="PalatinoLinotype-Roman" w:hint="eastAsia"/>
          <w:kern w:val="0"/>
          <w:sz w:val="20"/>
          <w:szCs w:val="20"/>
        </w:rPr>
        <w:t>지 조건을 검증한다.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동시에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1만큼 증가시킨다.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만족되면 </w:t>
      </w: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통해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for 루프가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종료된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&lt;- 1 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repeat 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cube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&lt;-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** 3 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&lt;-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+ 1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if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(cube &lt; 729) 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print(paste0(cube, </w:t>
      </w:r>
      <w:proofErr w:type="gramStart"/>
      <w:r w:rsidR="00657154" w:rsidRPr="0043606E">
        <w:rPr>
          <w:rFonts w:cs="PalatinoLinotype-Roman"/>
          <w:kern w:val="0"/>
          <w:sz w:val="20"/>
          <w:szCs w:val="20"/>
        </w:rPr>
        <w:t>" 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 w:hint="eastAsia"/>
          <w:kern w:val="0"/>
          <w:sz w:val="20"/>
          <w:szCs w:val="20"/>
        </w:rPr>
        <w:t xml:space="preserve"> 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Pr="0043606E">
        <w:rPr>
          <w:rFonts w:cs="PalatinoLinotype-Roman"/>
          <w:kern w:val="0"/>
          <w:sz w:val="20"/>
          <w:szCs w:val="20"/>
        </w:rPr>
        <w:t>"))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rint(paste0(cube, </w:t>
      </w:r>
      <w:proofErr w:type="gramStart"/>
      <w:r w:rsidR="00657154" w:rsidRPr="0043606E">
        <w:rPr>
          <w:rFonts w:cs="PalatinoLinotype-Roman"/>
          <w:kern w:val="0"/>
          <w:sz w:val="20"/>
          <w:szCs w:val="20"/>
        </w:rPr>
        <w:t>" :</w:t>
      </w:r>
      <w:proofErr w:type="gramEnd"/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루프에서 나온다.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break </w:t>
      </w:r>
    </w:p>
    <w:p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657154" w:rsidRPr="0043606E">
        <w:rPr>
          <w:rFonts w:cs="PalatinoLinotype-Roman"/>
          <w:kern w:val="0"/>
          <w:sz w:val="20"/>
          <w:szCs w:val="20"/>
        </w:rPr>
        <w:t>1 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657154" w:rsidRPr="0043606E">
        <w:rPr>
          <w:rFonts w:cs="PalatinoLinotype-Roman"/>
          <w:kern w:val="0"/>
          <w:sz w:val="20"/>
          <w:szCs w:val="20"/>
        </w:rPr>
        <w:t>8 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657154" w:rsidRPr="0043606E">
        <w:rPr>
          <w:rFonts w:cs="PalatinoLinotype-Roman"/>
          <w:kern w:val="0"/>
          <w:sz w:val="20"/>
          <w:szCs w:val="20"/>
        </w:rPr>
        <w:t>27 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64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125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80DE2" w:rsidRPr="0043606E">
        <w:rPr>
          <w:rFonts w:cs="PalatinoLinotype-Roman"/>
          <w:kern w:val="0"/>
          <w:sz w:val="20"/>
          <w:szCs w:val="20"/>
        </w:rPr>
        <w:t>."</w:t>
      </w:r>
    </w:p>
    <w:p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[1]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216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343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>."</w:t>
      </w:r>
    </w:p>
    <w:p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512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 xml:space="preserve">729 </w:t>
      </w:r>
      <w:r w:rsidR="00D10454" w:rsidRPr="0043606E">
        <w:rPr>
          <w:rFonts w:cs="PalatinoLinotype-Roman"/>
          <w:kern w:val="0"/>
          <w:sz w:val="20"/>
          <w:szCs w:val="20"/>
        </w:rPr>
        <w:t>:</w:t>
      </w:r>
      <w:proofErr w:type="gramEnd"/>
      <w:r w:rsidR="00D10454" w:rsidRPr="0043606E">
        <w:rPr>
          <w:rFonts w:cs="PalatinoLinotype-Roman"/>
          <w:kern w:val="0"/>
          <w:sz w:val="20"/>
          <w:szCs w:val="20"/>
        </w:rPr>
        <w:t xml:space="preserve"> 729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.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루프에서 나온다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4D1576" w:rsidRPr="0043606E" w:rsidRDefault="004D157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4D1576" w:rsidP="00DD789D">
      <w:pPr>
        <w:pStyle w:val="a8"/>
      </w:pPr>
      <w:r w:rsidRPr="0043606E">
        <w:t>&lt;</w:t>
      </w:r>
      <w:del w:id="93" w:author="you" w:date="2016-12-12T17:59:00Z">
        <w:r w:rsidR="00951358" w:rsidDel="00577CD8">
          <w:delText>절</w:delText>
        </w:r>
      </w:del>
      <w:ins w:id="94" w:author="you" w:date="2016-12-12T17:59:00Z">
        <w:r w:rsidR="00577CD8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R</w:t>
      </w:r>
      <w:r w:rsidR="00EA08DF" w:rsidRPr="0043606E">
        <w:rPr>
          <w:rFonts w:hint="eastAsia"/>
        </w:rPr>
        <w:t xml:space="preserve">의 </w:t>
      </w:r>
      <w:r w:rsidR="00EA08DF" w:rsidRPr="0043606E">
        <w:t>1</w:t>
      </w:r>
      <w:r w:rsidR="00EA08DF" w:rsidRPr="0043606E">
        <w:rPr>
          <w:rFonts w:hint="eastAsia"/>
        </w:rPr>
        <w:t>등급 함수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R은 그 핵심이 기본적으로 함수적 언어이다.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에서 함수는 데이터 타입처럼 취급되며,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Pr="0043606E">
        <w:rPr>
          <w:rFonts w:cs="PalatinoLinotype-Roman" w:hint="eastAsia"/>
          <w:kern w:val="0"/>
          <w:sz w:val="20"/>
          <w:szCs w:val="20"/>
        </w:rPr>
        <w:t>등 시민으로 여겨진다.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R이 모든 것을 함수 </w:t>
      </w:r>
      <w:r w:rsidR="00021CCF" w:rsidRPr="0043606E">
        <w:rPr>
          <w:rFonts w:cs="PalatinoLinotype-Roman" w:hint="eastAsia"/>
          <w:kern w:val="0"/>
          <w:sz w:val="20"/>
          <w:szCs w:val="20"/>
        </w:rPr>
        <w:t>호출로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생각한다는 것을 잘 보여준다.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75A46" w:rsidRPr="0043606E">
        <w:rPr>
          <w:rFonts w:cs="PalatinoLinotype-Roman" w:hint="eastAsia"/>
          <w:kern w:val="0"/>
          <w:sz w:val="20"/>
          <w:szCs w:val="20"/>
        </w:rPr>
        <w:t>여기서</w:t>
      </w:r>
      <w:r w:rsidRPr="0043606E">
        <w:rPr>
          <w:rFonts w:cs="PalatinoLinotype-Roman"/>
          <w:kern w:val="0"/>
          <w:sz w:val="20"/>
          <w:szCs w:val="20"/>
        </w:rPr>
        <w:t xml:space="preserve"> + </w:t>
      </w:r>
      <w:r w:rsidRPr="0043606E">
        <w:rPr>
          <w:rFonts w:cs="PalatinoLinotype-Roman" w:hint="eastAsia"/>
          <w:kern w:val="0"/>
          <w:sz w:val="20"/>
          <w:szCs w:val="20"/>
        </w:rPr>
        <w:t>연산자 자체도 하나의 함수이다.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10+20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30</w:t>
      </w: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"+"(10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,20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)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30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다음은 ^ 연산자도 함수임을 보여준다.</w:t>
      </w:r>
    </w:p>
    <w:p w:rsidR="00275A46" w:rsidRPr="0043606E" w:rsidRDefault="00275A4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4^2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16</w:t>
      </w: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"^"(4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,2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)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16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이제 R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프로그래머에겐 매우 중요하고 또 널리 사용되는 함수라는 개념에 뛰어들어 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벡터화된 함수는 프로그래머가 </w:t>
      </w:r>
      <w:r w:rsidR="00603AA3" w:rsidRPr="0043606E">
        <w:rPr>
          <w:rFonts w:cs="PalatinoLinotype-Roman" w:hint="eastAsia"/>
          <w:kern w:val="0"/>
          <w:sz w:val="20"/>
          <w:szCs w:val="20"/>
        </w:rPr>
        <w:t>주어진 벡터의 각 개별 요소 수준에서 함수를 실행할 수 있도록 해주는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가장 유명한 함수의 개념 중 하나다.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이 벡터는 데이터 프레임,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매트릭스,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또는 리스트의 일부분 일수도 있다.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이해를 돕기 위해 다음 예제를 자세히 살펴보자.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값이 정의된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proofErr w:type="spellStart"/>
      <w:r w:rsidR="00C7750B" w:rsidRPr="0043606E">
        <w:rPr>
          <w:rFonts w:cs="PalatinoLinotype-Roman"/>
          <w:kern w:val="0"/>
          <w:sz w:val="20"/>
          <w:szCs w:val="20"/>
        </w:rPr>
        <w:t>V_in</w:t>
      </w:r>
      <w:proofErr w:type="spellEnd"/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내 각각의 요소에 </w:t>
      </w:r>
      <w:r w:rsidR="00164A9C" w:rsidRPr="0043606E">
        <w:rPr>
          <w:rFonts w:cs="PalatinoLinotype-Roman" w:hint="eastAsia"/>
          <w:kern w:val="0"/>
          <w:sz w:val="20"/>
          <w:szCs w:val="20"/>
        </w:rPr>
        <w:t>연산을 수행하려고 한다.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연산은 벡터의 각 요소를 제곱한 후 </w:t>
      </w:r>
      <w:proofErr w:type="spellStart"/>
      <w:r w:rsidR="00164A9C" w:rsidRPr="0043606E">
        <w:rPr>
          <w:rFonts w:cs="PalatinoLinotype-Roman"/>
          <w:kern w:val="0"/>
          <w:sz w:val="20"/>
          <w:szCs w:val="20"/>
        </w:rPr>
        <w:t>V_out</w:t>
      </w:r>
      <w:proofErr w:type="spellEnd"/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벡터로 출력하는 것이다.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다음과 같이 세 가지 접근법을 사용하여 구현할 수 있다.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64A9C" w:rsidRPr="0043606E" w:rsidRDefault="00164A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1 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루프를 사용하여 각 요소 수준에서 연산을 수행한다.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S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언어 스타일을 사용하여 벡터 할당을 수행하기 때문에 세 가지 방법 중 가장 원시적인 방법이다.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V_in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&lt;- 1:100000            </w:t>
      </w:r>
      <w:r w:rsidR="00EF244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V_out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c()                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for(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i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in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V_in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)               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입력 벡터에 대한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for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{</w:t>
      </w: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V_out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c(V_out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,i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^2)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    ##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벡터에 저장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23901" w:rsidRPr="0043606E" w:rsidRDefault="0032390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2 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여기서 벡터화된 함수 개념이 동일한 목적을 이루는 데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벡터화된 프로그래</w:t>
      </w: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밍에서 루프는 </w:t>
      </w:r>
      <w:r w:rsidRPr="0043606E">
        <w:rPr>
          <w:rFonts w:cs="PalatinoLinotype-Roman"/>
          <w:kern w:val="0"/>
          <w:sz w:val="20"/>
          <w:szCs w:val="20"/>
        </w:rPr>
        <w:t xml:space="preserve">(R </w:t>
      </w:r>
      <w:r w:rsidRPr="0043606E">
        <w:rPr>
          <w:rFonts w:cs="PalatinoLinotype-Roman" w:hint="eastAsia"/>
          <w:kern w:val="0"/>
          <w:sz w:val="20"/>
          <w:szCs w:val="20"/>
        </w:rPr>
        <w:t>내부적으로</w:t>
      </w:r>
      <w:r w:rsidRPr="0043606E">
        <w:rPr>
          <w:rFonts w:cs="PalatinoLinotype-Roman"/>
          <w:kern w:val="0"/>
          <w:sz w:val="20"/>
          <w:szCs w:val="20"/>
        </w:rPr>
        <w:t xml:space="preserve">) C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언어로 구현되어 있기 때문에 접근법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구현되는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루프보다 훨씬 빠르다.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아래 작업을 실행하는</w:t>
      </w:r>
      <w:ins w:id="95" w:author="you" w:date="2016-12-12T18:00:00Z">
        <w:r w:rsidR="00577CD8">
          <w:rPr>
            <w:rFonts w:cs="PalatinoLinotype-Roman" w:hint="eastAsia"/>
            <w:kern w:val="0"/>
            <w:sz w:val="20"/>
            <w:szCs w:val="20"/>
          </w:rPr>
          <w:t xml:space="preserve"> </w:t>
        </w:r>
      </w:ins>
      <w:r w:rsidRPr="0043606E">
        <w:rPr>
          <w:rFonts w:cs="PalatinoLinotype-Roman" w:hint="eastAsia"/>
          <w:kern w:val="0"/>
          <w:sz w:val="20"/>
          <w:szCs w:val="20"/>
        </w:rPr>
        <w:t>데 걸리는 시간은 순식간이다.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V_in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&lt;- 1:100000      </w:t>
      </w:r>
      <w:r w:rsidR="00BB60B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##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V_out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&lt;- V_in^2       </w:t>
      </w:r>
      <w:r w:rsidR="00BE0748">
        <w:rPr>
          <w:rFonts w:cs="PalatinoLinotype-Roman" w:hint="eastAsia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##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87302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proofErr w:type="gramStart"/>
      <w:r w:rsidRPr="0043606E">
        <w:rPr>
          <w:rFonts w:cs="PalatinoLinotype-Roman"/>
          <w:kern w:val="0"/>
          <w:sz w:val="20"/>
          <w:szCs w:val="20"/>
        </w:rPr>
        <w:t>3 :</w:t>
      </w:r>
      <w:proofErr w:type="gram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>이 접근법에서는 고차 함수 또는 중첩 함수가 동일한 목적을 달성하는데 사용된다.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R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에서 함수는 </w:t>
      </w:r>
      <w:r w:rsidR="009736B2" w:rsidRPr="0043606E">
        <w:rPr>
          <w:rFonts w:cs="PalatinoLinotype-Roman"/>
          <w:kern w:val="0"/>
          <w:sz w:val="20"/>
          <w:szCs w:val="20"/>
        </w:rPr>
        <w:t>1</w:t>
      </w:r>
      <w:r w:rsidR="009736B2" w:rsidRPr="0043606E">
        <w:rPr>
          <w:rFonts w:cs="PalatinoLinotype-Roman" w:hint="eastAsia"/>
          <w:kern w:val="0"/>
          <w:sz w:val="20"/>
          <w:szCs w:val="20"/>
        </w:rPr>
        <w:t>등 시민으로 여겨지기 때문에 다른 함수의 인수로서 함수를 호출할 수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폭넓게 사용되는 중첩 함수로는 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apply </w:t>
      </w:r>
      <w:proofErr w:type="spellStart"/>
      <w:r w:rsidR="009736B2" w:rsidRPr="0043606E">
        <w:rPr>
          <w:rFonts w:cs="PalatinoLinotype-Roman"/>
          <w:kern w:val="0"/>
          <w:sz w:val="20"/>
          <w:szCs w:val="20"/>
        </w:rPr>
        <w:t>familiy</w:t>
      </w:r>
      <w:proofErr w:type="spellEnd"/>
      <w:r w:rsidR="009736B2" w:rsidRPr="0043606E">
        <w:rPr>
          <w:rFonts w:cs="PalatinoLinotype-Roman" w:hint="eastAsia"/>
          <w:kern w:val="0"/>
          <w:sz w:val="20"/>
          <w:szCs w:val="20"/>
        </w:rPr>
        <w:t>가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다음 표는 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apply </w:t>
      </w:r>
      <w:proofErr w:type="spellStart"/>
      <w:r w:rsidR="009736B2" w:rsidRPr="0043606E">
        <w:rPr>
          <w:rFonts w:cs="PalatinoLinotype-Roman"/>
          <w:kern w:val="0"/>
          <w:sz w:val="20"/>
          <w:szCs w:val="20"/>
        </w:rPr>
        <w:t>familiy</w:t>
      </w:r>
      <w:proofErr w:type="spellEnd"/>
      <w:r w:rsidR="009736B2" w:rsidRPr="0043606E">
        <w:rPr>
          <w:rFonts w:cs="PalatinoLinotype-Roman" w:hint="eastAsia"/>
          <w:kern w:val="0"/>
          <w:sz w:val="20"/>
          <w:szCs w:val="20"/>
        </w:rPr>
        <w:t>에 대한 요약이다.</w:t>
      </w:r>
    </w:p>
    <w:p w:rsidR="009736B2" w:rsidRPr="0043606E" w:rsidRDefault="009736B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</w:p>
    <w:tbl>
      <w:tblPr>
        <w:tblStyle w:val="ab"/>
        <w:tblW w:w="0" w:type="auto"/>
        <w:tblInd w:w="421" w:type="dxa"/>
        <w:tblLook w:val="04A0"/>
      </w:tblPr>
      <w:tblGrid>
        <w:gridCol w:w="1984"/>
        <w:gridCol w:w="3189"/>
        <w:gridCol w:w="3190"/>
      </w:tblGrid>
      <w:tr w:rsidR="009736B2" w:rsidRPr="0043606E" w:rsidTr="00110058">
        <w:tc>
          <w:tcPr>
            <w:tcW w:w="1984" w:type="dxa"/>
          </w:tcPr>
          <w:p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함수</w:t>
            </w:r>
          </w:p>
        </w:tc>
        <w:tc>
          <w:tcPr>
            <w:tcW w:w="3189" w:type="dxa"/>
          </w:tcPr>
          <w:p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입력 데이터 타입</w:t>
            </w:r>
          </w:p>
        </w:tc>
        <w:tc>
          <w:tcPr>
            <w:tcW w:w="3190" w:type="dxa"/>
          </w:tcPr>
          <w:p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출력 데이터 타입</w:t>
            </w:r>
          </w:p>
        </w:tc>
      </w:tr>
      <w:tr w:rsidR="009736B2" w:rsidRPr="0043606E" w:rsidTr="00110058">
        <w:tc>
          <w:tcPr>
            <w:tcW w:w="1984" w:type="dxa"/>
          </w:tcPr>
          <w:p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 또는 매트릭스 또는 배열(m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argin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옵션 필요)</w:t>
            </w:r>
          </w:p>
        </w:tc>
        <w:tc>
          <w:tcPr>
            <w:tcW w:w="3190" w:type="dxa"/>
          </w:tcPr>
          <w:p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 매트릭스,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배열, 리스트</w:t>
            </w:r>
          </w:p>
        </w:tc>
      </w:tr>
      <w:tr w:rsidR="009736B2" w:rsidRPr="0043606E" w:rsidTr="00110058">
        <w:tc>
          <w:tcPr>
            <w:tcW w:w="1984" w:type="dxa"/>
          </w:tcPr>
          <w:p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lapply</w:t>
            </w:r>
            <w:proofErr w:type="spellEnd"/>
          </w:p>
        </w:tc>
        <w:tc>
          <w:tcPr>
            <w:tcW w:w="3189" w:type="dxa"/>
          </w:tcPr>
          <w:p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:rsidTr="00110058">
        <w:tc>
          <w:tcPr>
            <w:tcW w:w="1984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  <w:proofErr w:type="spellEnd"/>
          </w:p>
        </w:tc>
        <w:tc>
          <w:tcPr>
            <w:tcW w:w="3189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 리스트</w:t>
            </w:r>
          </w:p>
        </w:tc>
      </w:tr>
      <w:tr w:rsidR="00110058" w:rsidRPr="0043606E" w:rsidTr="00110058">
        <w:tc>
          <w:tcPr>
            <w:tcW w:w="1984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map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  <w:proofErr w:type="spellEnd"/>
          </w:p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(</w:t>
            </w:r>
            <w:proofErr w:type="spellStart"/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>다변수</w:t>
            </w:r>
            <w:proofErr w:type="spellEnd"/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sapply</w:t>
            </w:r>
            <w:proofErr w:type="spellEnd"/>
            <w:r w:rsidRPr="0043606E">
              <w:rPr>
                <w:rFonts w:cs="PalatinoLinotype-Roman"/>
                <w:kern w:val="0"/>
                <w:sz w:val="20"/>
                <w:szCs w:val="20"/>
              </w:rPr>
              <w:t>)</w:t>
            </w:r>
          </w:p>
        </w:tc>
        <w:tc>
          <w:tcPr>
            <w:tcW w:w="3189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:rsidTr="00110058">
        <w:tc>
          <w:tcPr>
            <w:tcW w:w="1984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tapply</w:t>
            </w:r>
            <w:proofErr w:type="spellEnd"/>
          </w:p>
        </w:tc>
        <w:tc>
          <w:tcPr>
            <w:tcW w:w="3189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비정형 배열</w:t>
            </w:r>
          </w:p>
        </w:tc>
        <w:tc>
          <w:tcPr>
            <w:tcW w:w="3190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</w:tr>
      <w:tr w:rsidR="00110058" w:rsidRPr="0043606E" w:rsidTr="00110058">
        <w:tc>
          <w:tcPr>
            <w:tcW w:w="1984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proofErr w:type="spellStart"/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rapply</w:t>
            </w:r>
            <w:proofErr w:type="spellEnd"/>
          </w:p>
        </w:tc>
        <w:tc>
          <w:tcPr>
            <w:tcW w:w="3189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</w:tbl>
    <w:p w:rsidR="00C40D39" w:rsidRPr="0043606E" w:rsidRDefault="00C40D3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 xml:space="preserve">1.4 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apply </w:t>
      </w:r>
      <w:proofErr w:type="spellStart"/>
      <w:r w:rsidR="009736B2" w:rsidRPr="0043606E">
        <w:rPr>
          <w:rFonts w:cs="PalatinoLinotype-Roman"/>
          <w:kern w:val="0"/>
          <w:sz w:val="20"/>
          <w:szCs w:val="20"/>
        </w:rPr>
        <w:t>familiy</w:t>
      </w:r>
      <w:proofErr w:type="spellEnd"/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 내의 다양한 함수들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B0613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예제를 통해 이 함수를 확인해보자.</w:t>
      </w:r>
      <w:r w:rsidRPr="0043606E">
        <w:rPr>
          <w:rFonts w:cs="PalatinoLinotype-Roman"/>
          <w:kern w:val="0"/>
          <w:sz w:val="20"/>
          <w:szCs w:val="20"/>
        </w:rPr>
        <w:t xml:space="preserve"> apply </w:t>
      </w:r>
      <w:r w:rsidRPr="0043606E">
        <w:rPr>
          <w:rFonts w:cs="PalatinoLinotype-Roman" w:hint="eastAsia"/>
          <w:kern w:val="0"/>
          <w:sz w:val="20"/>
          <w:szCs w:val="20"/>
        </w:rPr>
        <w:t>함수는 데이터 프레임, 매트릭스 또는 배열에 적용할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매트릭스에 사용해보자.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cbind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(x1 = 7, x2 =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c(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7:1, 2:5)) </w:t>
      </w:r>
    </w:p>
    <w:p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col.sums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apply(x, 2, sum) </w:t>
      </w: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row.sums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apply(x, 1, sum)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/>
          <w:kern w:val="0"/>
          <w:sz w:val="20"/>
          <w:szCs w:val="20"/>
        </w:rPr>
        <w:t>lapply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는 벡터, 리스트 또는 데이터 프레임이나 매트릭스 내의 변수에 적용할 수 있다.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="00C0368A" w:rsidRPr="0043606E">
        <w:rPr>
          <w:rFonts w:cs="PalatinoLinotype-Roman"/>
          <w:kern w:val="0"/>
          <w:sz w:val="20"/>
          <w:szCs w:val="20"/>
        </w:rPr>
        <w:t>lapply</w:t>
      </w:r>
      <w:proofErr w:type="spellEnd"/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예제는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list(x1 = 7:1, x2 =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c(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7:1, 2:5)) </w:t>
      </w: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lapply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x, mean)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0368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사용자 정의 함수를 사용하여 벡터에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sapply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함수를 적용한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</w:t>
      </w:r>
      <w:r w:rsidRPr="0043606E">
        <w:rPr>
          <w:rFonts w:cs="PalatinoLinotype-Roman"/>
          <w:kern w:val="0"/>
          <w:sz w:val="20"/>
          <w:szCs w:val="20"/>
        </w:rPr>
        <w:t>_in</w:t>
      </w:r>
      <w:proofErr w:type="spellEnd"/>
      <w:r w:rsidRPr="0043606E">
        <w:rPr>
          <w:rFonts w:cs="PalatinoLinotype-Roman"/>
          <w:kern w:val="0"/>
          <w:sz w:val="20"/>
          <w:szCs w:val="20"/>
        </w:rPr>
        <w:t xml:space="preserve"> &lt;- 1:100000 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                     ##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V_out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&lt;-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sapply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(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V_in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,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f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unction(x) x^2) ##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FC11C5" w:rsidRPr="0043606E" w:rsidRDefault="00FC11C5" w:rsidP="00C20012">
      <w:pPr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proofErr w:type="spellStart"/>
      <w:r w:rsidR="00D93C66" w:rsidRPr="0043606E">
        <w:rPr>
          <w:rFonts w:cs="PalatinoLinotype-Roman" w:hint="eastAsia"/>
          <w:kern w:val="0"/>
          <w:sz w:val="20"/>
          <w:szCs w:val="20"/>
        </w:rPr>
        <w:t>다변수</w:t>
      </w:r>
      <w:proofErr w:type="spellEnd"/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="00D93C66" w:rsidRPr="0043606E">
        <w:rPr>
          <w:rFonts w:cs="PalatinoLinotype-Roman"/>
          <w:kern w:val="0"/>
          <w:sz w:val="20"/>
          <w:szCs w:val="20"/>
        </w:rPr>
        <w:t>sapply</w:t>
      </w:r>
      <w:proofErr w:type="spellEnd"/>
      <w:r w:rsidR="00D93C66" w:rsidRPr="0043606E">
        <w:rPr>
          <w:rFonts w:cs="PalatinoLinotype-Roman" w:hint="eastAsia"/>
          <w:kern w:val="0"/>
          <w:sz w:val="20"/>
          <w:szCs w:val="20"/>
        </w:rPr>
        <w:t>라고 할 수 있다.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="00D93C66"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proofErr w:type="spellStart"/>
      <w:r w:rsidR="00D93C66" w:rsidRPr="0043606E">
        <w:rPr>
          <w:rFonts w:cs="PalatinoLinotype-Roman" w:hint="eastAsia"/>
          <w:kern w:val="0"/>
          <w:sz w:val="20"/>
          <w:szCs w:val="20"/>
        </w:rPr>
        <w:t>첫번째</w:t>
      </w:r>
      <w:proofErr w:type="spellEnd"/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proofErr w:type="spellStart"/>
      <w:r w:rsidR="00D93C66" w:rsidRPr="0043606E">
        <w:rPr>
          <w:rFonts w:cs="PalatinoLinotype-Roman" w:hint="eastAsia"/>
          <w:kern w:val="0"/>
          <w:sz w:val="20"/>
          <w:szCs w:val="20"/>
        </w:rPr>
        <w:t>입력값은</w:t>
      </w:r>
      <w:proofErr w:type="spellEnd"/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 함수이며,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r w:rsidR="00D93C66" w:rsidRPr="0043606E">
        <w:rPr>
          <w:rFonts w:cs="PalatinoLinotype-Roman" w:hint="eastAsia"/>
          <w:kern w:val="0"/>
          <w:sz w:val="20"/>
          <w:szCs w:val="20"/>
        </w:rPr>
        <w:t>그 뒤로 다음과 같은 입력 매개변수들이 온다.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FUN, ...,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MoreArgs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 xml:space="preserve"> = NULL, SIMPLIFY = T, USE.NAMES = T)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두 벡터에 대해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적용한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>의 예제는 다음과 같다.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>rep, 1:6, 6:1)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호출하여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입력값인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까지의 수를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mapply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함수의 두 번째 차원을 이용하여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번으로 줄여가며 복제한다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즉,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5</w:t>
      </w:r>
      <w:r w:rsidRPr="0043606E">
        <w:rPr>
          <w:rFonts w:cs="PalatinoLinotype-Roman" w:hint="eastAsia"/>
          <w:kern w:val="0"/>
          <w:sz w:val="20"/>
          <w:szCs w:val="20"/>
        </w:rPr>
        <w:t>번</w:t>
      </w:r>
      <w:proofErr w:type="gramStart"/>
      <w:r w:rsidRPr="0043606E">
        <w:rPr>
          <w:rFonts w:cs="PalatinoLinotype-Roman" w:hint="eastAsia"/>
          <w:kern w:val="0"/>
          <w:sz w:val="20"/>
          <w:szCs w:val="20"/>
        </w:rPr>
        <w:t xml:space="preserve">, </w:t>
      </w:r>
      <w:r w:rsidRPr="0043606E">
        <w:rPr>
          <w:rFonts w:cs="PalatinoLinotype-Roman"/>
          <w:kern w:val="0"/>
          <w:sz w:val="20"/>
          <w:szCs w:val="20"/>
        </w:rPr>
        <w:t>…</w:t>
      </w:r>
      <w:proofErr w:type="gramEnd"/>
      <w:r w:rsidRPr="0043606E">
        <w:rPr>
          <w:rFonts w:cs="PalatinoLinotype-Roman"/>
          <w:kern w:val="0"/>
          <w:sz w:val="20"/>
          <w:szCs w:val="20"/>
        </w:rPr>
        <w:t>, 6</w:t>
      </w:r>
      <w:r w:rsidRPr="0043606E">
        <w:rPr>
          <w:rFonts w:cs="PalatinoLinotype-Roman" w:hint="eastAsia"/>
          <w:kern w:val="0"/>
          <w:sz w:val="20"/>
          <w:szCs w:val="20"/>
        </w:rPr>
        <w:t>은 1번 복제</w:t>
      </w:r>
      <w:r w:rsidRPr="0043606E">
        <w:rPr>
          <w:rFonts w:cs="PalatinoLinotype-Roman"/>
          <w:kern w:val="0"/>
          <w:sz w:val="20"/>
          <w:szCs w:val="20"/>
        </w:rPr>
        <w:t xml:space="preserve">). </w:t>
      </w:r>
      <w:proofErr w:type="spellStart"/>
      <w:r w:rsidRPr="0043606E">
        <w:rPr>
          <w:rFonts w:cs="PalatinoLinotype-Roman"/>
          <w:kern w:val="0"/>
          <w:sz w:val="20"/>
          <w:szCs w:val="20"/>
        </w:rPr>
        <w:t>tapply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비정형 배열의 각 셀에 함수를 적용한다.</w:t>
      </w:r>
      <w:r w:rsidR="004124F5" w:rsidRPr="0043606E">
        <w:rPr>
          <w:rFonts w:cs="PalatinoLinotype-Roman"/>
          <w:kern w:val="0"/>
          <w:sz w:val="20"/>
          <w:szCs w:val="20"/>
        </w:rPr>
        <w:t xml:space="preserve">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다음 예제는 다중 배열로 리스트를 만드는 것이다.</w:t>
      </w:r>
    </w:p>
    <w:p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:rsidR="00BE0748" w:rsidRP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(## </w:t>
      </w:r>
      <w:r w:rsidRPr="0043606E">
        <w:rPr>
          <w:rFonts w:cs="PalatinoLinotype-Roman" w:hint="eastAsia"/>
          <w:kern w:val="0"/>
          <w:sz w:val="20"/>
          <w:szCs w:val="20"/>
        </w:rPr>
        <w:t>이미지로 된 코드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71235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</w:t>
      </w:r>
      <w:r w:rsidR="00712354" w:rsidRPr="0043606E">
        <w:rPr>
          <w:rFonts w:cs="PalatinoLinotype-Roman" w:hint="eastAsia"/>
          <w:kern w:val="0"/>
          <w:sz w:val="20"/>
          <w:szCs w:val="20"/>
        </w:rPr>
        <w:t>출력 결과는 각 요소의 위치를 값으로 갖는 두 벡터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간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의 관계이다.</w:t>
      </w:r>
      <w:r w:rsidR="003F6464" w:rsidRPr="0043606E">
        <w:rPr>
          <w:rFonts w:cs="PalatinoLinotype-Roman"/>
          <w:kern w:val="0"/>
          <w:sz w:val="20"/>
          <w:szCs w:val="20"/>
        </w:rPr>
        <w:t xml:space="preserve"> </w:t>
      </w:r>
      <w:proofErr w:type="spellStart"/>
      <w:r w:rsidR="003F6464" w:rsidRPr="0043606E">
        <w:rPr>
          <w:rFonts w:cs="PalatinoLinotype-Roman"/>
          <w:kern w:val="0"/>
          <w:sz w:val="20"/>
          <w:szCs w:val="20"/>
        </w:rPr>
        <w:t>rapply</w:t>
      </w:r>
      <w:proofErr w:type="spellEnd"/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함수는 아래 보이는 것처럼 </w:t>
      </w:r>
      <w:proofErr w:type="spellStart"/>
      <w:r w:rsidR="003F6464" w:rsidRPr="0043606E">
        <w:rPr>
          <w:rFonts w:cs="PalatinoLinotype-Roman"/>
          <w:kern w:val="0"/>
          <w:sz w:val="20"/>
          <w:szCs w:val="20"/>
        </w:rPr>
        <w:t>lapply</w:t>
      </w:r>
      <w:proofErr w:type="spellEnd"/>
      <w:r w:rsidR="00936160" w:rsidRPr="0043606E">
        <w:rPr>
          <w:rFonts w:cs="PalatinoLinotype-Roman"/>
          <w:kern w:val="0"/>
          <w:sz w:val="20"/>
          <w:szCs w:val="20"/>
        </w:rPr>
        <w:t xml:space="preserve"> </w:t>
      </w:r>
      <w:r w:rsidR="003F6464" w:rsidRPr="0043606E">
        <w:rPr>
          <w:rFonts w:cs="PalatinoLinotype-Roman" w:hint="eastAsia"/>
          <w:kern w:val="0"/>
          <w:sz w:val="20"/>
          <w:szCs w:val="20"/>
        </w:rPr>
        <w:t>함수의 재귀함수이다.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</w:t>
      </w:r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list(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list(a = pi, b = list(c = 1:1)), d = "a test") </w:t>
      </w:r>
    </w:p>
    <w:p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</w:t>
      </w:r>
      <w:proofErr w:type="spellStart"/>
      <w:proofErr w:type="gramStart"/>
      <w:r w:rsidR="00E00CB6" w:rsidRPr="0043606E">
        <w:rPr>
          <w:rFonts w:cs="PalatinoLinotype-Roman"/>
          <w:kern w:val="0"/>
          <w:sz w:val="20"/>
          <w:szCs w:val="20"/>
        </w:rPr>
        <w:t>rapply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(</w:t>
      </w:r>
      <w:proofErr w:type="gramEnd"/>
      <w:r w:rsidR="00E00CB6" w:rsidRPr="0043606E">
        <w:rPr>
          <w:rFonts w:cs="PalatinoLinotype-Roman"/>
          <w:kern w:val="0"/>
          <w:sz w:val="20"/>
          <w:szCs w:val="20"/>
        </w:rPr>
        <w:t xml:space="preserve">X, </w:t>
      </w:r>
      <w:proofErr w:type="spellStart"/>
      <w:r w:rsidR="00E00CB6" w:rsidRPr="0043606E">
        <w:rPr>
          <w:rFonts w:cs="PalatinoLinotype-Roman"/>
          <w:kern w:val="0"/>
          <w:sz w:val="20"/>
          <w:szCs w:val="20"/>
        </w:rPr>
        <w:t>sqrt</w:t>
      </w:r>
      <w:proofErr w:type="spellEnd"/>
      <w:r w:rsidR="00E00CB6" w:rsidRPr="0043606E">
        <w:rPr>
          <w:rFonts w:cs="PalatinoLinotype-Roman"/>
          <w:kern w:val="0"/>
          <w:sz w:val="20"/>
          <w:szCs w:val="20"/>
        </w:rPr>
        <w:t>, classes = "numeric", how = "replace")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3F6464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리스트 내의 모든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숫자형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클래스에 제곱근을 적용하고 그 값을 새로운 값으로 바꾼다.</w:t>
      </w:r>
    </w:p>
    <w:p w:rsidR="00E00CB6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숫자형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클래스가 아닌 리스트의 요소에는 영향을 미치지 않는다.)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A7440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4D1576" w:rsidP="00DD789D">
      <w:pPr>
        <w:pStyle w:val="a8"/>
      </w:pPr>
      <w:r w:rsidRPr="0043606E">
        <w:lastRenderedPageBreak/>
        <w:t>&lt;</w:t>
      </w:r>
      <w:del w:id="96" w:author="you" w:date="2016-12-12T18:01:00Z">
        <w:r w:rsidR="00951358" w:rsidDel="00577CD8">
          <w:rPr>
            <w:rFonts w:hint="eastAsia"/>
          </w:rPr>
          <w:delText>절</w:delText>
        </w:r>
      </w:del>
      <w:ins w:id="97" w:author="you" w:date="2016-12-12T18:01:00Z">
        <w:r w:rsidR="00577CD8">
          <w:rPr>
            <w:rFonts w:hint="eastAsia"/>
          </w:rPr>
          <w:t>대</w:t>
        </w:r>
      </w:ins>
      <w:r w:rsidRPr="0043606E">
        <w:t>&gt;</w:t>
      </w:r>
      <w:r w:rsidRPr="0043606E">
        <w:rPr>
          <w:rFonts w:hint="eastAsia"/>
        </w:rPr>
        <w:t xml:space="preserve"> </w:t>
      </w:r>
      <w:r w:rsidR="00DE268E" w:rsidRPr="0043606E">
        <w:rPr>
          <w:rFonts w:hint="eastAsia"/>
        </w:rPr>
        <w:t>연습문제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DE268E" w:rsidRPr="0043606E" w:rsidRDefault="00DE268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1. 특정 조건을 기준으로 몇 가지 특성(열)과 관측치(행)를 </w:t>
      </w:r>
      <w:r w:rsidR="006A4FA9" w:rsidRPr="0043606E">
        <w:rPr>
          <w:rFonts w:cs="PalatinoLinotype-Roman" w:hint="eastAsia"/>
          <w:kern w:val="0"/>
          <w:sz w:val="20"/>
          <w:szCs w:val="20"/>
        </w:rPr>
        <w:t>추출하는 여러 방법을 생각해 낼 수 있는가?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데이터셋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- UCI KDD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엘니뇨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데이터셋</w:t>
      </w:r>
      <w:proofErr w:type="spellEnd"/>
      <w:r w:rsidRPr="0043606E">
        <w:rPr>
          <w:rFonts w:cs="PalatinoLinotype-Roman"/>
          <w:kern w:val="0"/>
          <w:sz w:val="20"/>
          <w:szCs w:val="20"/>
        </w:rPr>
        <w:t>(</w:t>
      </w:r>
      <w:hyperlink r:id="rId32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https://kdd.ics.uci.edu/databases/el_nino/el_nino.html</w:t>
        </w:r>
      </w:hyperlink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:rsidR="00DE268E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humidity &gt; 88%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r w:rsidRPr="0043606E">
        <w:rPr>
          <w:rFonts w:cs="PalatinoLinotype-Roman"/>
          <w:kern w:val="0"/>
          <w:sz w:val="20"/>
          <w:szCs w:val="20"/>
        </w:rPr>
        <w:t>air temperature &lt; 25.5</w:t>
      </w:r>
      <w:r w:rsidRPr="0043606E">
        <w:rPr>
          <w:rFonts w:cs="PalatinoLinotype-Roman" w:hint="eastAsia"/>
          <w:kern w:val="0"/>
          <w:sz w:val="20"/>
          <w:szCs w:val="20"/>
        </w:rPr>
        <w:t>도인 관측치의 위도와 경도를 추출</w:t>
      </w:r>
    </w:p>
    <w:p w:rsidR="00DE268E" w:rsidRPr="0043606E" w:rsidRDefault="00386C7A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표현식을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검증하기 위해 </w:t>
      </w:r>
      <w:r w:rsidRPr="0043606E">
        <w:rPr>
          <w:rFonts w:cs="PalatinoLinotype-Roman"/>
          <w:kern w:val="0"/>
          <w:sz w:val="20"/>
          <w:szCs w:val="20"/>
        </w:rPr>
        <w:t>10,000</w:t>
      </w:r>
      <w:r w:rsidRPr="0043606E">
        <w:rPr>
          <w:rFonts w:cs="PalatinoLinotype-Roman" w:hint="eastAsia"/>
          <w:kern w:val="0"/>
          <w:sz w:val="20"/>
          <w:szCs w:val="20"/>
        </w:rPr>
        <w:t>회 반복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2. apply fa</w:t>
      </w:r>
      <w:r w:rsidRPr="0043606E">
        <w:rPr>
          <w:rFonts w:cs="PalatinoLinotype-Roman"/>
          <w:kern w:val="0"/>
          <w:sz w:val="20"/>
          <w:szCs w:val="20"/>
        </w:rPr>
        <w:t>mily</w:t>
      </w:r>
      <w:r w:rsidRPr="0043606E">
        <w:rPr>
          <w:rFonts w:cs="PalatinoLinotype-Roman" w:hint="eastAsia"/>
          <w:kern w:val="0"/>
          <w:sz w:val="20"/>
          <w:szCs w:val="20"/>
        </w:rPr>
        <w:t>의 함수 내에 다양한 인수를 추가할 수 있는가?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그렇다면 여러 개의 인수를 추가하는 문법은 무엇인가?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3. </w:t>
      </w:r>
      <w:r w:rsidRPr="0043606E">
        <w:rPr>
          <w:rFonts w:cs="PalatinoLinotype-Roman" w:hint="eastAsia"/>
          <w:kern w:val="0"/>
          <w:sz w:val="20"/>
          <w:szCs w:val="20"/>
        </w:rPr>
        <w:t>일반적인 개념에서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</w:t>
      </w:r>
      <w:r w:rsidRPr="0043606E">
        <w:rPr>
          <w:rFonts w:cs="PalatinoLinotype-Roman"/>
          <w:kern w:val="0"/>
          <w:sz w:val="20"/>
          <w:szCs w:val="20"/>
        </w:rPr>
        <w:t xml:space="preserve">apply </w:t>
      </w:r>
      <w:r w:rsidRPr="0043606E">
        <w:rPr>
          <w:rFonts w:cs="PalatinoLinotype-Roman" w:hint="eastAsia"/>
          <w:kern w:val="0"/>
          <w:sz w:val="20"/>
          <w:szCs w:val="20"/>
        </w:rPr>
        <w:t>함수보다 느리다고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사실인가 아닌가?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만약 거짓이라면 </w:t>
      </w:r>
      <w:r w:rsidR="001F7F72" w:rsidRPr="0043606E">
        <w:rPr>
          <w:rFonts w:cs="PalatinoLinotype-Roman" w:hint="eastAsia"/>
          <w:kern w:val="0"/>
          <w:sz w:val="20"/>
          <w:szCs w:val="20"/>
        </w:rPr>
        <w:t>이 개념이 무효가 되는 조건은 무엇인가?</w:t>
      </w:r>
    </w:p>
    <w:p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1F7F72" w:rsidRPr="0043606E" w:rsidRDefault="001F7F7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4. 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사각형 등의 기하학적 객체의 면적을 계산하</w:t>
      </w:r>
      <w:r w:rsidR="00C136F3" w:rsidRPr="0043606E">
        <w:rPr>
          <w:rFonts w:cs="PalatinoLinotype-Roman" w:hint="eastAsia"/>
          <w:kern w:val="0"/>
          <w:sz w:val="20"/>
          <w:szCs w:val="20"/>
        </w:rPr>
        <w:t>기 위한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추상 데이터 타입을 정의해보자.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E7AC2" w:rsidRPr="0043606E" w:rsidRDefault="00CE7AC2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00CB6" w:rsidRPr="0043606E" w:rsidRDefault="00CE7AC2" w:rsidP="00DD789D">
      <w:pPr>
        <w:pStyle w:val="a8"/>
      </w:pPr>
      <w:r w:rsidRPr="0043606E">
        <w:t>&lt;</w:t>
      </w:r>
      <w:ins w:id="98" w:author="you" w:date="2016-12-12T18:01:00Z">
        <w:r w:rsidR="00577CD8">
          <w:rPr>
            <w:rFonts w:hint="eastAsia"/>
          </w:rPr>
          <w:t>대</w:t>
        </w:r>
      </w:ins>
      <w:del w:id="99" w:author="you" w:date="2016-12-12T18:01:00Z">
        <w:r w:rsidR="00951358" w:rsidDel="00577CD8">
          <w:delText>절</w:delText>
        </w:r>
      </w:del>
      <w:r w:rsidRPr="0043606E">
        <w:t>&gt;</w:t>
      </w:r>
      <w:del w:id="100" w:author="you" w:date="2016-12-12T18:01:00Z">
        <w:r w:rsidRPr="0043606E" w:rsidDel="00577CD8">
          <w:rPr>
            <w:rFonts w:hint="eastAsia"/>
          </w:rPr>
          <w:delText xml:space="preserve"> </w:delText>
        </w:r>
        <w:r w:rsidR="00C136F3" w:rsidRPr="0043606E" w:rsidDel="00577CD8">
          <w:delText>1</w:delText>
        </w:r>
        <w:r w:rsidR="00C136F3" w:rsidRPr="0043606E" w:rsidDel="00577CD8">
          <w:rPr>
            <w:rFonts w:hint="eastAsia"/>
          </w:rPr>
          <w:delText>장</w:delText>
        </w:r>
      </w:del>
      <w:r w:rsidR="00C136F3" w:rsidRPr="0043606E">
        <w:rPr>
          <w:rFonts w:hint="eastAsia"/>
        </w:rPr>
        <w:t xml:space="preserve"> 요약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지난 수십 년 간 컴퓨터의 계산 능력은 지속적으로 증가하고 있으며,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proofErr w:type="spellStart"/>
      <w:r w:rsidRPr="0043606E">
        <w:rPr>
          <w:rFonts w:cs="PalatinoLinotype-Roman" w:hint="eastAsia"/>
          <w:kern w:val="0"/>
          <w:sz w:val="20"/>
          <w:szCs w:val="20"/>
        </w:rPr>
        <w:t>산업군에서</w:t>
      </w:r>
      <w:proofErr w:type="spellEnd"/>
      <w:r w:rsidRPr="0043606E">
        <w:rPr>
          <w:rFonts w:cs="PalatinoLinotype-Roman" w:hint="eastAsia"/>
          <w:kern w:val="0"/>
          <w:sz w:val="20"/>
          <w:szCs w:val="20"/>
        </w:rPr>
        <w:t xml:space="preserve"> 저장되는 데이터의 양도 역시 증가하고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데이터의 크기에 대응하기 위해서 빠르고 효율적인 정보 검색이 더욱 요구된다.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1장에서는 추상 데이터 타입과 데이터 구조를 소개했다.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추상 데이터 타입은 다양한 데이터 </w:t>
      </w:r>
      <w:r w:rsidR="00857567" w:rsidRPr="0043606E">
        <w:rPr>
          <w:rFonts w:cs="PalatinoLinotype-Roman" w:hint="eastAsia"/>
          <w:kern w:val="0"/>
          <w:sz w:val="20"/>
          <w:szCs w:val="20"/>
        </w:rPr>
        <w:t>구조에 대한 기능과 처리를 고수준에서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정의하기 위해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알고리즘은 추상 데이터 타입을 구현하기 위해 사용된다.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데이터 타입은 </w:t>
      </w:r>
      <w:proofErr w:type="spellStart"/>
      <w:r w:rsidR="00C27620" w:rsidRPr="0043606E">
        <w:rPr>
          <w:rFonts w:cs="PalatinoLinotype-Roman" w:hint="eastAsia"/>
          <w:kern w:val="0"/>
          <w:sz w:val="20"/>
          <w:szCs w:val="20"/>
        </w:rPr>
        <w:t>원자성</w:t>
      </w:r>
      <w:proofErr w:type="spellEnd"/>
      <w:r w:rsidR="00C27620" w:rsidRPr="0043606E">
        <w:rPr>
          <w:rFonts w:cs="PalatinoLinotype-Roman" w:hint="eastAsia"/>
          <w:kern w:val="0"/>
          <w:sz w:val="20"/>
          <w:szCs w:val="20"/>
        </w:rPr>
        <w:t>,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추적 가능</w:t>
      </w:r>
      <w:r w:rsidR="00EB5F19" w:rsidRPr="0043606E">
        <w:rPr>
          <w:rFonts w:cs="PalatinoLinotype-Roman" w:hint="eastAsia"/>
          <w:kern w:val="0"/>
          <w:sz w:val="20"/>
          <w:szCs w:val="20"/>
        </w:rPr>
        <w:t>성, 정확성을 가져야 하며, 명확성 및 효율성을 위해 분명하고 간결한 특징을 지녀야 한다.</w:t>
      </w:r>
      <w:r w:rsidR="00EB5F19" w:rsidRPr="0043606E">
        <w:rPr>
          <w:rFonts w:cs="PalatinoLinotype-Roman"/>
          <w:kern w:val="0"/>
          <w:sz w:val="20"/>
          <w:szCs w:val="20"/>
        </w:rPr>
        <w:t xml:space="preserve"> </w:t>
      </w:r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또한 데이터 타입, 조건적 루프, </w:t>
      </w:r>
      <w:proofErr w:type="spellStart"/>
      <w:r w:rsidR="00EB5F19" w:rsidRPr="0043606E">
        <w:rPr>
          <w:rFonts w:cs="PalatinoLinotype-Roman" w:hint="eastAsia"/>
          <w:kern w:val="0"/>
          <w:sz w:val="20"/>
          <w:szCs w:val="20"/>
        </w:rPr>
        <w:t>제어문</w:t>
      </w:r>
      <w:proofErr w:type="spellEnd"/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, 그리고 함수를 포함한 </w:t>
      </w:r>
      <w:r w:rsidR="00EB5F19" w:rsidRPr="0043606E">
        <w:rPr>
          <w:rFonts w:cs="PalatinoLinotype-Roman"/>
          <w:kern w:val="0"/>
          <w:sz w:val="20"/>
          <w:szCs w:val="20"/>
        </w:rPr>
        <w:t>R</w:t>
      </w:r>
      <w:r w:rsidR="00EB5F19" w:rsidRPr="0043606E">
        <w:rPr>
          <w:rFonts w:cs="PalatinoLinotype-Roman" w:hint="eastAsia"/>
          <w:kern w:val="0"/>
          <w:sz w:val="20"/>
          <w:szCs w:val="20"/>
        </w:rPr>
        <w:t>의 기초를 배웠다.</w:t>
      </w:r>
    </w:p>
    <w:p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</w:p>
    <w:p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알고리즘에 따른 계산 시간은 데이터 구조와 알고리즘을 선택할 때 가장 중요한 목표이다.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다음 제2장에서는 알고리즘 분석을 위한 기초적인 내용을 다룰 것이다.</w:t>
      </w:r>
    </w:p>
    <w:p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  <w:bookmarkStart w:id="101" w:name="_GoBack"/>
      <w:bookmarkEnd w:id="101"/>
    </w:p>
    <w:sectPr w:rsidR="00E00CB6" w:rsidRPr="0043606E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8A7" w:rsidRDefault="008718A7" w:rsidP="00207F92">
      <w:pPr>
        <w:spacing w:line="240" w:lineRule="auto"/>
      </w:pPr>
      <w:r>
        <w:separator/>
      </w:r>
    </w:p>
  </w:endnote>
  <w:endnote w:type="continuationSeparator" w:id="0">
    <w:p w:rsidR="008718A7" w:rsidRDefault="008718A7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2Coding">
    <w:altName w:val="Arial Unicode MS"/>
    <w:charset w:val="81"/>
    <w:family w:val="auto"/>
    <w:pitch w:val="variable"/>
    <w:sig w:usb0="00000000" w:usb1="09D77CFB" w:usb2="00000010" w:usb3="00000000" w:csb0="00080001" w:csb1="00000000"/>
  </w:font>
  <w:font w:name="PalatinoLinotype-Roman">
    <w:altName w:val="Times New Roman"/>
    <w:charset w:val="00"/>
    <w:family w:val="auto"/>
    <w:pitch w:val="variable"/>
    <w:sig w:usb0="00000001" w:usb1="40000013" w:usb2="00000000" w:usb3="00000000" w:csb0="0000019F" w:csb1="00000000"/>
  </w:font>
  <w:font w:name="Times">
    <w:panose1 w:val="02020603050405020304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1029458"/>
      <w:docPartObj>
        <w:docPartGallery w:val="Page Numbers (Bottom of Page)"/>
        <w:docPartUnique/>
      </w:docPartObj>
    </w:sdtPr>
    <w:sdtContent>
      <w:p w:rsidR="008718A7" w:rsidRDefault="008718A7">
        <w:pPr>
          <w:pStyle w:val="a5"/>
          <w:jc w:val="center"/>
        </w:pPr>
        <w:fldSimple w:instr="PAGE   \* MERGEFORMAT">
          <w:r w:rsidR="00577CD8" w:rsidRPr="00577CD8">
            <w:rPr>
              <w:noProof/>
              <w:lang w:val="ko-KR"/>
            </w:rPr>
            <w:t>32</w:t>
          </w:r>
        </w:fldSimple>
      </w:p>
    </w:sdtContent>
  </w:sdt>
  <w:p w:rsidR="008718A7" w:rsidRDefault="008718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8A7" w:rsidRDefault="008718A7" w:rsidP="00207F92">
      <w:pPr>
        <w:spacing w:line="240" w:lineRule="auto"/>
      </w:pPr>
      <w:r>
        <w:separator/>
      </w:r>
    </w:p>
  </w:footnote>
  <w:footnote w:type="continuationSeparator" w:id="0">
    <w:p w:rsidR="008718A7" w:rsidRDefault="008718A7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A0772"/>
    <w:rsid w:val="001B2A5D"/>
    <w:rsid w:val="001B2DAE"/>
    <w:rsid w:val="001B2F26"/>
    <w:rsid w:val="001D1FDB"/>
    <w:rsid w:val="001E703F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3EC9"/>
    <w:rsid w:val="00574552"/>
    <w:rsid w:val="00577CD8"/>
    <w:rsid w:val="00582BD7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D1C96"/>
    <w:rsid w:val="007E08E9"/>
    <w:rsid w:val="007E0D3F"/>
    <w:rsid w:val="007E0D8A"/>
    <w:rsid w:val="007F1C85"/>
    <w:rsid w:val="007F4017"/>
    <w:rsid w:val="007F668E"/>
    <w:rsid w:val="007F7151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18A7"/>
    <w:rsid w:val="0087262C"/>
    <w:rsid w:val="00873028"/>
    <w:rsid w:val="0087398C"/>
    <w:rsid w:val="00880CD5"/>
    <w:rsid w:val="008871DD"/>
    <w:rsid w:val="00891BEB"/>
    <w:rsid w:val="008928EB"/>
    <w:rsid w:val="008B02BD"/>
    <w:rsid w:val="008B7343"/>
    <w:rsid w:val="008C5686"/>
    <w:rsid w:val="008D6B12"/>
    <w:rsid w:val="008E151D"/>
    <w:rsid w:val="008E311D"/>
    <w:rsid w:val="008E71A3"/>
    <w:rsid w:val="008F1720"/>
    <w:rsid w:val="008F4C01"/>
    <w:rsid w:val="00902420"/>
    <w:rsid w:val="00906883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9077F"/>
    <w:rsid w:val="00993B20"/>
    <w:rsid w:val="00997877"/>
    <w:rsid w:val="009A23B0"/>
    <w:rsid w:val="009A77A2"/>
    <w:rsid w:val="009C1C3F"/>
    <w:rsid w:val="009C1D84"/>
    <w:rsid w:val="009D0B25"/>
    <w:rsid w:val="009D66E5"/>
    <w:rsid w:val="009E038C"/>
    <w:rsid w:val="009F3805"/>
    <w:rsid w:val="009F5CE5"/>
    <w:rsid w:val="009F79F8"/>
    <w:rsid w:val="00A0140B"/>
    <w:rsid w:val="00A0616C"/>
    <w:rsid w:val="00A06DCD"/>
    <w:rsid w:val="00A074DC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AF"/>
    <w:rsid w:val="00B53DF5"/>
    <w:rsid w:val="00B54BC9"/>
    <w:rsid w:val="00B71300"/>
    <w:rsid w:val="00B8536D"/>
    <w:rsid w:val="00B866A2"/>
    <w:rsid w:val="00BA3CE2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231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F19"/>
    <w:rsid w:val="00ED111F"/>
    <w:rsid w:val="00ED1620"/>
    <w:rsid w:val="00EE1EBE"/>
    <w:rsid w:val="00EE5EA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82F65"/>
    <w:rsid w:val="00F836FD"/>
    <w:rsid w:val="00F85FA2"/>
    <w:rsid w:val="00F86300"/>
    <w:rsid w:val="00F932BF"/>
    <w:rsid w:val="00F9342A"/>
    <w:rsid w:val="00FB0C78"/>
    <w:rsid w:val="00FB4CAA"/>
    <w:rsid w:val="00FC11C5"/>
    <w:rsid w:val="00FC7C11"/>
    <w:rsid w:val="00FE298B"/>
    <w:rsid w:val="00FE50B5"/>
    <w:rsid w:val="00FF34E2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절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  <w:style w:type="paragraph" w:styleId="ad">
    <w:name w:val="Balloon Text"/>
    <w:basedOn w:val="a"/>
    <w:link w:val="Char1"/>
    <w:uiPriority w:val="99"/>
    <w:semiHidden/>
    <w:unhideWhenUsed/>
    <w:rsid w:val="008718A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8718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Woo-Hyun Kim</dc:creator>
  <cp:lastModifiedBy>you</cp:lastModifiedBy>
  <cp:revision>3</cp:revision>
  <cp:lastPrinted>2016-12-08T06:17:00Z</cp:lastPrinted>
  <dcterms:created xsi:type="dcterms:W3CDTF">2016-12-12T08:46:00Z</dcterms:created>
  <dcterms:modified xsi:type="dcterms:W3CDTF">2016-12-12T09:01:00Z</dcterms:modified>
</cp:coreProperties>
</file>